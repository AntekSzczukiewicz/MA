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2C154" w14:textId="77777777" w:rsidR="00784940" w:rsidDel="008D2DC5" w:rsidRDefault="00784940" w:rsidP="00784940">
      <w:pPr>
        <w:rPr>
          <w:del w:id="0" w:author="Maria Woldan" w:date="2023-08-02T10:24:00Z"/>
          <w:lang w:val="en-GB"/>
        </w:rPr>
      </w:pPr>
    </w:p>
    <w:p w14:paraId="19E5AC81" w14:textId="77777777" w:rsidR="006746C8" w:rsidDel="008D2DC5" w:rsidRDefault="006746C8" w:rsidP="006746C8">
      <w:pPr>
        <w:rPr>
          <w:del w:id="1" w:author="Maria Woldan" w:date="2023-08-02T10:24:00Z"/>
          <w:lang w:val="en-GB"/>
        </w:rPr>
      </w:pPr>
    </w:p>
    <w:p w14:paraId="3A2F53C5" w14:textId="77777777" w:rsidR="006746C8" w:rsidRDefault="006746C8" w:rsidP="00784940">
      <w:pPr>
        <w:jc w:val="both"/>
        <w:rPr>
          <w:b/>
          <w:bCs/>
        </w:rPr>
      </w:pPr>
    </w:p>
    <w:p w14:paraId="7EE1C39C" w14:textId="6ED26999" w:rsidR="00784940" w:rsidRPr="001470AF" w:rsidRDefault="00784940" w:rsidP="00784940">
      <w:pPr>
        <w:jc w:val="both"/>
      </w:pPr>
      <w:r w:rsidRPr="008438A3">
        <w:rPr>
          <w:b/>
          <w:bCs/>
        </w:rPr>
        <w:t>Czas podwojenia populacji (PDT)</w:t>
      </w:r>
      <w:r w:rsidRPr="001470AF">
        <w:t xml:space="preserve"> </w:t>
      </w:r>
      <w:del w:id="2" w:author="Maria Woldan" w:date="2023-08-02T09:47:00Z">
        <w:r w:rsidRPr="001470AF" w:rsidDel="00AA7F3B">
          <w:delText>jest meto</w:delText>
        </w:r>
        <w:r w:rsidDel="00AA7F3B">
          <w:delText>dą</w:delText>
        </w:r>
        <w:r w:rsidRPr="001470AF" w:rsidDel="00AA7F3B">
          <w:delText xml:space="preserve"> powszechnie stosowaną w testach hodowli komórkowych do oceny szybkości, z jaką komórki </w:delText>
        </w:r>
        <w:r w:rsidDel="00AA7F3B">
          <w:delText>się dzielą</w:delText>
        </w:r>
        <w:r w:rsidRPr="001470AF" w:rsidDel="00AA7F3B">
          <w:delText xml:space="preserve">. </w:delText>
        </w:r>
        <w:r w:rsidDel="00AA7F3B">
          <w:delText>Metoda</w:delText>
        </w:r>
      </w:del>
      <w:ins w:id="3" w:author="Maria Woldan" w:date="2023-08-02T09:47:00Z">
        <w:r w:rsidR="00AA7F3B">
          <w:t>jest parametrem</w:t>
        </w:r>
      </w:ins>
      <w:r>
        <w:t xml:space="preserve"> umożliwia</w:t>
      </w:r>
      <w:ins w:id="4" w:author="Maria Woldan" w:date="2023-08-02T09:47:00Z">
        <w:r w:rsidR="00AA7F3B">
          <w:t>jącym</w:t>
        </w:r>
      </w:ins>
      <w:r>
        <w:t xml:space="preserve"> sprawdzenie</w:t>
      </w:r>
      <w:r w:rsidRPr="001470AF">
        <w:t xml:space="preserve"> kinetyk</w:t>
      </w:r>
      <w:r>
        <w:t xml:space="preserve">i </w:t>
      </w:r>
      <w:r w:rsidRPr="001470AF">
        <w:t xml:space="preserve">wzrostu populacji komórek i służy do oceny skutków niekontrolowanej replikacji komórek. W </w:t>
      </w:r>
      <w:r>
        <w:t xml:space="preserve">komórkach nowotworowych </w:t>
      </w:r>
      <w:r w:rsidRPr="001470AF">
        <w:t>mutacje genetyczne</w:t>
      </w:r>
      <w:r>
        <w:t xml:space="preserve"> </w:t>
      </w:r>
      <w:r w:rsidRPr="001470AF">
        <w:t xml:space="preserve">promują niekontrolowany podział komórek. </w:t>
      </w:r>
      <w:r>
        <w:t xml:space="preserve">Mutageneza i proces </w:t>
      </w:r>
      <w:proofErr w:type="spellStart"/>
      <w:r>
        <w:t>nowotworzenia</w:t>
      </w:r>
      <w:proofErr w:type="spellEnd"/>
      <w:r w:rsidRPr="001470AF">
        <w:t xml:space="preserve"> </w:t>
      </w:r>
      <w:r>
        <w:t>są</w:t>
      </w:r>
      <w:r w:rsidRPr="001470AF">
        <w:t xml:space="preserve"> złożonym</w:t>
      </w:r>
      <w:r>
        <w:t>i</w:t>
      </w:r>
      <w:r w:rsidRPr="001470AF">
        <w:t xml:space="preserve"> i wieloczynnikowym</w:t>
      </w:r>
      <w:r>
        <w:t>i</w:t>
      </w:r>
      <w:r w:rsidRPr="001470AF">
        <w:t xml:space="preserve"> proces</w:t>
      </w:r>
      <w:r>
        <w:t>ami</w:t>
      </w:r>
      <w:r w:rsidRPr="001470AF">
        <w:t xml:space="preserve"> obejmującym </w:t>
      </w:r>
      <w:r>
        <w:t>procesy komórkowe</w:t>
      </w:r>
      <w:r w:rsidRPr="001470AF">
        <w:t xml:space="preserve"> </w:t>
      </w:r>
      <w:r>
        <w:t>n</w:t>
      </w:r>
      <w:r w:rsidRPr="001470AF">
        <w:t xml:space="preserve">ie </w:t>
      </w:r>
      <w:r>
        <w:t>wpływające</w:t>
      </w:r>
      <w:r w:rsidRPr="001470AF">
        <w:t xml:space="preserve"> wyłącznie </w:t>
      </w:r>
      <w:r>
        <w:t>na</w:t>
      </w:r>
      <w:r w:rsidRPr="001470AF">
        <w:t xml:space="preserve"> temp</w:t>
      </w:r>
      <w:r>
        <w:t>o</w:t>
      </w:r>
      <w:r w:rsidRPr="001470AF">
        <w:t xml:space="preserve"> podziału komórek lub podwojenia populacji. Podczas gdy zwiększona proliferacja komórek może być cechą charakterystyczną komórek nowotworowych, jest to tylko jeden aspekt ogólnego procesu rozwoju </w:t>
      </w:r>
      <w:r>
        <w:t>nowotworu</w:t>
      </w:r>
      <w:r w:rsidRPr="001470AF">
        <w:t xml:space="preserve">. </w:t>
      </w:r>
    </w:p>
    <w:p w14:paraId="2482B948" w14:textId="27440321" w:rsidR="00784940" w:rsidRPr="001470AF" w:rsidRDefault="00784940" w:rsidP="00F5570A">
      <w:pPr>
        <w:jc w:val="both"/>
      </w:pPr>
      <w:r w:rsidRPr="001470AF">
        <w:t xml:space="preserve">W teście podwojenia czasu populacji komórki są wysiewane </w:t>
      </w:r>
      <w:r>
        <w:t>do</w:t>
      </w:r>
      <w:r w:rsidRPr="001470AF">
        <w:t xml:space="preserve"> naczy</w:t>
      </w:r>
      <w:r>
        <w:t>ń</w:t>
      </w:r>
      <w:r w:rsidRPr="001470AF">
        <w:t xml:space="preserve"> hodowlanych i pozostawiane do wzrostu w kontrolowanych warunkach</w:t>
      </w:r>
      <w:r>
        <w:t xml:space="preserve"> </w:t>
      </w:r>
      <w:del w:id="5" w:author="Maria Woldan" w:date="2023-08-02T09:54:00Z">
        <w:r w:rsidDel="009155CF">
          <w:delText>typu</w:delText>
        </w:r>
      </w:del>
      <w:r>
        <w:t xml:space="preserve"> </w:t>
      </w:r>
      <w:ins w:id="6" w:author="Maria Woldan" w:date="2023-08-02T09:55:00Z">
        <w:r w:rsidR="00100025">
          <w:t xml:space="preserve">w zakresie </w:t>
        </w:r>
      </w:ins>
      <w:r>
        <w:t>zmiany medium oraz stał</w:t>
      </w:r>
      <w:ins w:id="7" w:author="Maria Woldan" w:date="2023-08-02T09:55:00Z">
        <w:r w:rsidR="00100025">
          <w:t>ej</w:t>
        </w:r>
      </w:ins>
      <w:ins w:id="8" w:author="Maria Woldan" w:date="2023-08-02T10:08:00Z">
        <w:r w:rsidR="00697B72">
          <w:t xml:space="preserve"> </w:t>
        </w:r>
      </w:ins>
      <w:del w:id="9" w:author="Maria Woldan" w:date="2023-08-02T09:55:00Z">
        <w:r w:rsidDel="00100025">
          <w:delText xml:space="preserve">a </w:delText>
        </w:r>
      </w:del>
      <w:r>
        <w:t>temperatur</w:t>
      </w:r>
      <w:ins w:id="10" w:author="Maria Woldan" w:date="2023-08-02T09:55:00Z">
        <w:r w:rsidR="00100025">
          <w:t xml:space="preserve">y </w:t>
        </w:r>
      </w:ins>
      <w:del w:id="11" w:author="Maria Woldan" w:date="2023-08-02T09:55:00Z">
        <w:r w:rsidDel="00100025">
          <w:delText>a</w:delText>
        </w:r>
      </w:del>
      <w:r w:rsidRPr="001470AF">
        <w:t xml:space="preserve">. Komórki są </w:t>
      </w:r>
      <w:r>
        <w:t>l</w:t>
      </w:r>
      <w:r w:rsidRPr="001470AF">
        <w:t xml:space="preserve">iczone </w:t>
      </w:r>
      <w:r>
        <w:t xml:space="preserve">przed i po zakończeniu hodowli </w:t>
      </w:r>
      <w:del w:id="12" w:author="Maria Woldan" w:date="2023-08-02T09:56:00Z">
        <w:r w:rsidDel="003A7A05">
          <w:delText xml:space="preserve">i </w:delText>
        </w:r>
      </w:del>
      <w:ins w:id="13" w:author="Maria Woldan" w:date="2023-08-02T09:56:00Z">
        <w:r w:rsidR="003A7A05">
          <w:t xml:space="preserve">a </w:t>
        </w:r>
      </w:ins>
      <w:r>
        <w:t>następnie</w:t>
      </w:r>
      <w:r w:rsidRPr="001470AF">
        <w:t xml:space="preserve"> </w:t>
      </w:r>
      <w:ins w:id="14" w:author="Maria Woldan" w:date="2023-08-02T09:56:00Z">
        <w:r w:rsidR="003A7A05">
          <w:t xml:space="preserve">są </w:t>
        </w:r>
      </w:ins>
      <w:r w:rsidRPr="001470AF">
        <w:t xml:space="preserve">oceniane pod kątem ich zbieżności </w:t>
      </w:r>
      <w:r>
        <w:t>z czasem nie przekraczającym szybkości podziału komórek zdrowych</w:t>
      </w:r>
      <w:r w:rsidRPr="001470AF">
        <w:t>. PDT jest obliczany na podstawie wzrostu liczby komórek lub czasu potrzebnego na podwojenie populacji komórek.</w:t>
      </w:r>
    </w:p>
    <w:p w14:paraId="27A3F249" w14:textId="6FF35829" w:rsidR="00784940" w:rsidRPr="001470AF" w:rsidRDefault="00784940" w:rsidP="00784940">
      <w:r w:rsidRPr="001470AF">
        <w:t>Aby określić PDT, powszechnie stosuje się następującą formułę:</w:t>
      </w:r>
    </w:p>
    <w:p w14:paraId="31A82466" w14:textId="1CA52334" w:rsidR="00784940" w:rsidRPr="001470AF" w:rsidRDefault="00784940" w:rsidP="00784940">
      <w:r w:rsidRPr="001470AF">
        <w:t>PDT = (t2 - t1) × log2 / log(N2 / N1)</w:t>
      </w:r>
    </w:p>
    <w:p w14:paraId="198DC916" w14:textId="7E6EF0E0" w:rsidR="00784940" w:rsidRPr="001470AF" w:rsidRDefault="00784940" w:rsidP="00784940">
      <w:r w:rsidRPr="001470AF">
        <w:t>Gdzie:</w:t>
      </w:r>
    </w:p>
    <w:p w14:paraId="6F6813AD" w14:textId="446DC90D" w:rsidR="00784940" w:rsidRPr="001470AF" w:rsidRDefault="00784940" w:rsidP="00784940">
      <w:r w:rsidRPr="001470AF">
        <w:t xml:space="preserve">   </w:t>
      </w:r>
      <w:r w:rsidRPr="00AC6CE5">
        <w:rPr>
          <w:b/>
          <w:bCs/>
          <w:rPrChange w:id="15" w:author="Maria Woldan" w:date="2023-08-02T09:59:00Z">
            <w:rPr/>
          </w:rPrChange>
        </w:rPr>
        <w:t xml:space="preserve"> PDT</w:t>
      </w:r>
      <w:r w:rsidRPr="001470AF">
        <w:t xml:space="preserve"> </w:t>
      </w:r>
      <w:del w:id="16" w:author="Maria Woldan" w:date="2023-08-02T09:58:00Z">
        <w:r w:rsidRPr="001470AF" w:rsidDel="00CF56FF">
          <w:delText xml:space="preserve">to </w:delText>
        </w:r>
      </w:del>
      <w:ins w:id="17" w:author="Maria Woldan" w:date="2023-08-02T09:58:00Z">
        <w:r w:rsidR="00CF56FF">
          <w:t>-</w:t>
        </w:r>
        <w:r w:rsidR="00CF56FF" w:rsidRPr="001470AF">
          <w:t xml:space="preserve"> </w:t>
        </w:r>
      </w:ins>
      <w:r w:rsidRPr="001470AF">
        <w:t>czas podwojenia populacji</w:t>
      </w:r>
    </w:p>
    <w:p w14:paraId="06C7C704" w14:textId="64F74B5C" w:rsidR="00784940" w:rsidRPr="001470AF" w:rsidRDefault="00784940" w:rsidP="00784940">
      <w:r w:rsidRPr="001470AF">
        <w:t xml:space="preserve">    </w:t>
      </w:r>
      <w:r w:rsidRPr="00AC6CE5">
        <w:rPr>
          <w:b/>
          <w:bCs/>
          <w:rPrChange w:id="18" w:author="Maria Woldan" w:date="2023-08-02T09:59:00Z">
            <w:rPr/>
          </w:rPrChange>
        </w:rPr>
        <w:t>t2 - t1</w:t>
      </w:r>
      <w:r w:rsidRPr="001470AF">
        <w:t xml:space="preserve"> </w:t>
      </w:r>
      <w:ins w:id="19" w:author="Maria Woldan" w:date="2023-08-02T09:59:00Z">
        <w:r w:rsidR="00AC6CE5">
          <w:t xml:space="preserve">- </w:t>
        </w:r>
      </w:ins>
      <w:del w:id="20" w:author="Maria Woldan" w:date="2023-08-02T09:59:00Z">
        <w:r w:rsidRPr="001470AF" w:rsidDel="00AC6CE5">
          <w:delText xml:space="preserve">jest </w:delText>
        </w:r>
      </w:del>
      <w:r w:rsidRPr="001470AF">
        <w:t>odstęp</w:t>
      </w:r>
      <w:del w:id="21" w:author="Maria Woldan" w:date="2023-08-02T09:59:00Z">
        <w:r w:rsidRPr="001470AF" w:rsidDel="00AC6CE5">
          <w:delText>em</w:delText>
        </w:r>
      </w:del>
      <w:r w:rsidRPr="001470AF">
        <w:t xml:space="preserve"> czasu między dwoma pomiarami liczby komórek (zwykle wyrażany</w:t>
      </w:r>
      <w:del w:id="22" w:author="Maria Woldan" w:date="2023-08-02T09:59:00Z">
        <w:r w:rsidRPr="001470AF" w:rsidDel="00AC6CE5">
          <w:delText>m</w:delText>
        </w:r>
      </w:del>
      <w:r w:rsidRPr="001470AF">
        <w:t xml:space="preserve"> w godzinach)</w:t>
      </w:r>
    </w:p>
    <w:p w14:paraId="392A9EF9" w14:textId="609AA109" w:rsidR="00784940" w:rsidRPr="001470AF" w:rsidRDefault="00784940" w:rsidP="00784940">
      <w:r w:rsidRPr="001470AF">
        <w:t xml:space="preserve">    </w:t>
      </w:r>
      <w:r w:rsidRPr="001D1263">
        <w:rPr>
          <w:b/>
          <w:bCs/>
          <w:rPrChange w:id="23" w:author="Maria Woldan" w:date="2023-08-02T10:02:00Z">
            <w:rPr/>
          </w:rPrChange>
        </w:rPr>
        <w:t>log2</w:t>
      </w:r>
      <w:r w:rsidRPr="001470AF">
        <w:t xml:space="preserve"> </w:t>
      </w:r>
      <w:del w:id="24" w:author="Maria Woldan" w:date="2023-08-02T09:58:00Z">
        <w:r w:rsidRPr="001470AF" w:rsidDel="00CF56FF">
          <w:delText xml:space="preserve">jest </w:delText>
        </w:r>
      </w:del>
      <w:ins w:id="25" w:author="Maria Woldan" w:date="2023-08-02T09:58:00Z">
        <w:r w:rsidR="00CF56FF">
          <w:t>-</w:t>
        </w:r>
        <w:r w:rsidR="00CF56FF" w:rsidRPr="001470AF">
          <w:t xml:space="preserve"> </w:t>
        </w:r>
      </w:ins>
      <w:r w:rsidRPr="001470AF">
        <w:t>logarytm</w:t>
      </w:r>
      <w:del w:id="26" w:author="Maria Woldan" w:date="2023-08-02T09:58:00Z">
        <w:r w:rsidRPr="001470AF" w:rsidDel="00CF56FF">
          <w:delText>em</w:delText>
        </w:r>
      </w:del>
      <w:r w:rsidRPr="001470AF">
        <w:t xml:space="preserve"> </w:t>
      </w:r>
      <w:del w:id="27" w:author="Maria Woldan" w:date="2023-08-02T09:58:00Z">
        <w:r w:rsidDel="00CF56FF">
          <w:delText>z podstawy</w:delText>
        </w:r>
        <w:r w:rsidRPr="001470AF" w:rsidDel="00CF56FF">
          <w:delText xml:space="preserve"> </w:delText>
        </w:r>
      </w:del>
      <w:ins w:id="28" w:author="Maria Woldan" w:date="2023-08-02T09:58:00Z">
        <w:r w:rsidR="00CF56FF">
          <w:t xml:space="preserve">dziesiętny z </w:t>
        </w:r>
      </w:ins>
      <w:r w:rsidRPr="001470AF">
        <w:t>2</w:t>
      </w:r>
    </w:p>
    <w:p w14:paraId="33218AFA" w14:textId="16797089" w:rsidR="00784940" w:rsidRPr="001470AF" w:rsidRDefault="00784940" w:rsidP="00784940">
      <w:r w:rsidRPr="001470AF">
        <w:t xml:space="preserve">    </w:t>
      </w:r>
      <w:r w:rsidRPr="00165456">
        <w:rPr>
          <w:b/>
          <w:bCs/>
          <w:rPrChange w:id="29" w:author="Maria Woldan" w:date="2023-08-02T10:02:00Z">
            <w:rPr/>
          </w:rPrChange>
        </w:rPr>
        <w:t>N2</w:t>
      </w:r>
      <w:r w:rsidRPr="001470AF">
        <w:t xml:space="preserve"> </w:t>
      </w:r>
      <w:del w:id="30" w:author="Maria Woldan" w:date="2023-08-02T09:58:00Z">
        <w:r w:rsidRPr="001470AF" w:rsidDel="00CF56FF">
          <w:delText xml:space="preserve">jest </w:delText>
        </w:r>
      </w:del>
      <w:ins w:id="31" w:author="Maria Woldan" w:date="2023-08-02T09:58:00Z">
        <w:r w:rsidR="00CF56FF">
          <w:t>-</w:t>
        </w:r>
        <w:r w:rsidR="00CF56FF" w:rsidRPr="001470AF">
          <w:t xml:space="preserve"> </w:t>
        </w:r>
      </w:ins>
      <w:del w:id="32" w:author="Maria Woldan" w:date="2023-08-02T09:58:00Z">
        <w:r w:rsidDel="00CF56FF">
          <w:delText xml:space="preserve">końcową </w:delText>
        </w:r>
      </w:del>
      <w:ins w:id="33" w:author="Maria Woldan" w:date="2023-08-02T09:58:00Z">
        <w:r w:rsidR="00CF56FF">
          <w:t xml:space="preserve">końcowa </w:t>
        </w:r>
      </w:ins>
      <w:r>
        <w:t>liczba komórek</w:t>
      </w:r>
      <w:r w:rsidRPr="001470AF">
        <w:t xml:space="preserve"> w czasie t2</w:t>
      </w:r>
    </w:p>
    <w:p w14:paraId="28DD6E77" w14:textId="6140C770" w:rsidR="00784940" w:rsidRPr="001470AF" w:rsidRDefault="00784940" w:rsidP="00784940">
      <w:r w:rsidRPr="001470AF">
        <w:t xml:space="preserve">    </w:t>
      </w:r>
      <w:r w:rsidRPr="00165456">
        <w:rPr>
          <w:b/>
          <w:bCs/>
          <w:rPrChange w:id="34" w:author="Maria Woldan" w:date="2023-08-02T10:03:00Z">
            <w:rPr/>
          </w:rPrChange>
        </w:rPr>
        <w:t>N1</w:t>
      </w:r>
      <w:ins w:id="35" w:author="Maria Woldan" w:date="2023-08-02T09:58:00Z">
        <w:r w:rsidR="00CF56FF">
          <w:t xml:space="preserve"> </w:t>
        </w:r>
      </w:ins>
      <w:del w:id="36" w:author="Maria Woldan" w:date="2023-08-02T09:58:00Z">
        <w:r w:rsidRPr="001470AF" w:rsidDel="00CF56FF">
          <w:delText xml:space="preserve"> jest</w:delText>
        </w:r>
      </w:del>
      <w:ins w:id="37" w:author="Maria Woldan" w:date="2023-08-02T09:58:00Z">
        <w:r w:rsidR="00CF56FF">
          <w:t>-</w:t>
        </w:r>
      </w:ins>
      <w:r w:rsidRPr="001470AF">
        <w:t xml:space="preserve"> </w:t>
      </w:r>
      <w:del w:id="38" w:author="Maria Woldan" w:date="2023-08-02T09:58:00Z">
        <w:r w:rsidRPr="001470AF" w:rsidDel="00CF56FF">
          <w:delText>początkow</w:delText>
        </w:r>
        <w:r w:rsidDel="00CF56FF">
          <w:delText>ą</w:delText>
        </w:r>
        <w:r w:rsidRPr="001470AF" w:rsidDel="00CF56FF">
          <w:delText xml:space="preserve"> </w:delText>
        </w:r>
      </w:del>
      <w:ins w:id="39" w:author="Maria Woldan" w:date="2023-08-02T09:58:00Z">
        <w:r w:rsidR="00CF56FF" w:rsidRPr="001470AF">
          <w:t>początkow</w:t>
        </w:r>
        <w:r w:rsidR="00CF56FF">
          <w:t>a</w:t>
        </w:r>
        <w:r w:rsidR="00CF56FF" w:rsidRPr="001470AF">
          <w:t xml:space="preserve"> </w:t>
        </w:r>
      </w:ins>
      <w:r>
        <w:t>liczbą komórek</w:t>
      </w:r>
      <w:r w:rsidRPr="001470AF">
        <w:t xml:space="preserve"> w czasie t1</w:t>
      </w:r>
    </w:p>
    <w:p w14:paraId="51E3964F" w14:textId="77777777" w:rsidR="00784940" w:rsidRPr="001470AF" w:rsidRDefault="00784940" w:rsidP="00784940"/>
    <w:p w14:paraId="58ADF58B" w14:textId="75EEB77D" w:rsidR="00784940" w:rsidRPr="001470AF" w:rsidRDefault="00165456" w:rsidP="00784940">
      <w:ins w:id="40" w:author="Maria Woldan" w:date="2023-08-02T10:03:00Z">
        <w:r w:rsidRPr="00165456">
          <w:rPr>
            <w:u w:val="single"/>
            <w:rPrChange w:id="41" w:author="Maria Woldan" w:date="2023-08-02T10:03:00Z">
              <w:rPr/>
            </w:rPrChange>
          </w:rPr>
          <w:t>P</w:t>
        </w:r>
      </w:ins>
      <w:del w:id="42" w:author="Maria Woldan" w:date="2023-08-02T10:03:00Z">
        <w:r w:rsidR="00784940" w:rsidRPr="00165456" w:rsidDel="00165456">
          <w:rPr>
            <w:u w:val="single"/>
            <w:rPrChange w:id="43" w:author="Maria Woldan" w:date="2023-08-02T10:03:00Z">
              <w:rPr/>
            </w:rPrChange>
          </w:rPr>
          <w:delText>Na p</w:delText>
        </w:r>
      </w:del>
      <w:r w:rsidR="00784940" w:rsidRPr="00165456">
        <w:rPr>
          <w:u w:val="single"/>
          <w:rPrChange w:id="44" w:author="Maria Woldan" w:date="2023-08-02T10:03:00Z">
            <w:rPr/>
          </w:rPrChange>
        </w:rPr>
        <w:t>rzykład</w:t>
      </w:r>
      <w:ins w:id="45" w:author="Maria Woldan" w:date="2023-08-02T10:03:00Z">
        <w:r w:rsidRPr="00165456">
          <w:rPr>
            <w:u w:val="single"/>
            <w:rPrChange w:id="46" w:author="Maria Woldan" w:date="2023-08-02T10:03:00Z">
              <w:rPr/>
            </w:rPrChange>
          </w:rPr>
          <w:t>:</w:t>
        </w:r>
      </w:ins>
      <w:del w:id="47" w:author="Maria Woldan" w:date="2023-08-02T10:03:00Z">
        <w:r w:rsidR="00784940" w:rsidRPr="00165456" w:rsidDel="00165456">
          <w:rPr>
            <w:u w:val="single"/>
            <w:rPrChange w:id="48" w:author="Maria Woldan" w:date="2023-08-02T10:03:00Z">
              <w:rPr/>
            </w:rPrChange>
          </w:rPr>
          <w:delText>,</w:delText>
        </w:r>
      </w:del>
      <w:r w:rsidR="00784940" w:rsidRPr="001470AF">
        <w:t xml:space="preserve"> jeśli populacja komórek podwaja się z 1000 komórek do 2000 komórek w okresie 24 godzin, PDT zostanie obliczony w następujący sposób:</w:t>
      </w:r>
    </w:p>
    <w:p w14:paraId="24B1CD02" w14:textId="77777777" w:rsidR="00784940" w:rsidRPr="001470AF" w:rsidRDefault="00784940" w:rsidP="00784940">
      <w:r w:rsidRPr="001470AF">
        <w:t>PDT = (24 godziny - 0 godzin) × log2 / log(2 000 komórek / 1 000 komórek)</w:t>
      </w:r>
    </w:p>
    <w:p w14:paraId="541294B3" w14:textId="77777777" w:rsidR="00784940" w:rsidRPr="001470AF" w:rsidRDefault="00784940" w:rsidP="00784940">
      <w:r w:rsidRPr="001470AF">
        <w:t>= 24 godziny × log2 / log2</w:t>
      </w:r>
    </w:p>
    <w:p w14:paraId="67DF8219" w14:textId="77777777" w:rsidR="00784940" w:rsidRPr="001470AF" w:rsidRDefault="00784940" w:rsidP="00784940">
      <w:r w:rsidRPr="001470AF">
        <w:t>= 24 godziny</w:t>
      </w:r>
    </w:p>
    <w:p w14:paraId="048EE894" w14:textId="77777777" w:rsidR="00784940" w:rsidRPr="001470AF" w:rsidRDefault="00784940" w:rsidP="00784940"/>
    <w:p w14:paraId="5341EE92" w14:textId="1EDF1F09" w:rsidR="00784940" w:rsidRPr="001470AF" w:rsidRDefault="00784940" w:rsidP="00784940">
      <w:pPr>
        <w:jc w:val="both"/>
      </w:pPr>
      <w:r w:rsidRPr="001470AF">
        <w:t>Obliczony PDT reprezentuje średni czas potrzebny poszczególnym komórkom w populacji na poddanie się jednemu podziałowi</w:t>
      </w:r>
      <w:ins w:id="49" w:author="Maria Woldan" w:date="2023-08-02T10:09:00Z">
        <w:r w:rsidR="002E75F6">
          <w:t>.</w:t>
        </w:r>
      </w:ins>
      <w:del w:id="50" w:author="Maria Woldan" w:date="2023-08-02T10:09:00Z">
        <w:r w:rsidRPr="001470AF" w:rsidDel="002E75F6">
          <w:delText xml:space="preserve"> i podwojenie liczby.</w:delText>
        </w:r>
      </w:del>
    </w:p>
    <w:p w14:paraId="3EE456C0" w14:textId="039A7905" w:rsidR="00784940" w:rsidRPr="001470AF" w:rsidRDefault="00784940" w:rsidP="00F5570A">
      <w:pPr>
        <w:jc w:val="both"/>
      </w:pPr>
      <w:r w:rsidRPr="001470AF">
        <w:t xml:space="preserve">Ważne jest, aby pamiętać, że czas podwojenia populacji może się różnić w zależności od typu komórki, warunków hodowli i manipulacji eksperymentalnych. </w:t>
      </w:r>
      <w:r>
        <w:t>Stąd warunki hodowli powinny być jak najbardziej stabilne.</w:t>
      </w:r>
    </w:p>
    <w:p w14:paraId="58E0E53B" w14:textId="77777777" w:rsidR="00784940" w:rsidRPr="001470AF" w:rsidRDefault="00784940" w:rsidP="00784940"/>
    <w:p w14:paraId="46C6EE56" w14:textId="0B1F066E" w:rsidR="00784940" w:rsidRPr="001470AF" w:rsidRDefault="00784940" w:rsidP="00784940">
      <w:r w:rsidRPr="008438A3">
        <w:rPr>
          <w:b/>
          <w:bCs/>
        </w:rPr>
        <w:t>Test rozkładu cyklu komórkowego</w:t>
      </w:r>
      <w:r w:rsidRPr="001470AF">
        <w:t xml:space="preserve"> opiera się na teście </w:t>
      </w:r>
      <w:r>
        <w:t xml:space="preserve">wykorzystującym odczynnik </w:t>
      </w:r>
      <w:proofErr w:type="spellStart"/>
      <w:r w:rsidRPr="001470AF">
        <w:t>FxCycle</w:t>
      </w:r>
      <w:proofErr w:type="spellEnd"/>
      <w:r w:rsidRPr="001470AF">
        <w:t>™ PI/</w:t>
      </w:r>
      <w:proofErr w:type="spellStart"/>
      <w:r w:rsidRPr="001470AF">
        <w:t>RNase</w:t>
      </w:r>
      <w:proofErr w:type="spellEnd"/>
      <w:r w:rsidRPr="001470AF">
        <w:t xml:space="preserve"> </w:t>
      </w:r>
      <w:proofErr w:type="spellStart"/>
      <w:r w:rsidRPr="001470AF">
        <w:t>Staining</w:t>
      </w:r>
      <w:proofErr w:type="spellEnd"/>
      <w:r w:rsidRPr="001470AF">
        <w:t xml:space="preserve"> Solution </w:t>
      </w:r>
      <w:proofErr w:type="spellStart"/>
      <w:r w:rsidRPr="001470AF">
        <w:t>Astest</w:t>
      </w:r>
      <w:proofErr w:type="spellEnd"/>
      <w:r w:rsidRPr="001470AF">
        <w:t xml:space="preserve">, </w:t>
      </w:r>
      <w:r>
        <w:t xml:space="preserve">składającym się z </w:t>
      </w:r>
      <w:r w:rsidRPr="001470AF">
        <w:t>barwnik</w:t>
      </w:r>
      <w:r>
        <w:t>a</w:t>
      </w:r>
      <w:r w:rsidRPr="001470AF">
        <w:t xml:space="preserve"> fluorescencyjn</w:t>
      </w:r>
      <w:r>
        <w:t>ego</w:t>
      </w:r>
      <w:r w:rsidRPr="001470AF">
        <w:t xml:space="preserve"> stosowan</w:t>
      </w:r>
      <w:ins w:id="51" w:author="Maria Woldan" w:date="2023-08-02T09:38:00Z">
        <w:r w:rsidR="00983FF4">
          <w:t>ego</w:t>
        </w:r>
      </w:ins>
      <w:del w:id="52" w:author="Maria Woldan" w:date="2023-08-02T09:38:00Z">
        <w:r w:rsidRPr="001470AF" w:rsidDel="00983FF4">
          <w:delText>ym</w:delText>
        </w:r>
      </w:del>
      <w:r w:rsidRPr="001470AF">
        <w:t xml:space="preserve"> do </w:t>
      </w:r>
      <w:del w:id="53" w:author="Maria Woldan" w:date="2023-08-02T09:38:00Z">
        <w:r w:rsidDel="000F33AB">
          <w:delText xml:space="preserve">barwienie </w:delText>
        </w:r>
      </w:del>
      <w:ins w:id="54" w:author="Maria Woldan" w:date="2023-08-02T09:38:00Z">
        <w:r w:rsidR="000F33AB">
          <w:t xml:space="preserve">barwienia </w:t>
        </w:r>
      </w:ins>
      <w:r>
        <w:t>DNA oraz enzymu trawiącego RNA</w:t>
      </w:r>
      <w:r w:rsidRPr="001470AF">
        <w:t xml:space="preserve">. Analizę przeprowadza się </w:t>
      </w:r>
      <w:ins w:id="55" w:author="Maria Woldan" w:date="2023-08-02T09:39:00Z">
        <w:r w:rsidR="00151CAF" w:rsidRPr="001470AF">
          <w:t xml:space="preserve">przy użyciu </w:t>
        </w:r>
        <w:proofErr w:type="spellStart"/>
        <w:r w:rsidR="00151CAF" w:rsidRPr="001470AF">
          <w:t>cytometru</w:t>
        </w:r>
        <w:proofErr w:type="spellEnd"/>
        <w:r w:rsidR="00151CAF">
          <w:t xml:space="preserve"> </w:t>
        </w:r>
      </w:ins>
      <w:r w:rsidRPr="001470AF">
        <w:t>w dniu "0",</w:t>
      </w:r>
      <w:ins w:id="56" w:author="Maria Woldan" w:date="2023-08-02T09:40:00Z">
        <w:r w:rsidR="00151CAF">
          <w:t xml:space="preserve"> czyli</w:t>
        </w:r>
      </w:ins>
      <w:r w:rsidRPr="001470AF">
        <w:t xml:space="preserve"> przed </w:t>
      </w:r>
      <w:ins w:id="57" w:author="Maria Woldan" w:date="2023-08-02T09:39:00Z">
        <w:r w:rsidR="001E665C">
          <w:t xml:space="preserve">zasianiem komórek </w:t>
        </w:r>
        <w:r w:rsidR="00EC73BA">
          <w:t>do</w:t>
        </w:r>
      </w:ins>
      <w:del w:id="58" w:author="Maria Woldan" w:date="2023-08-02T09:39:00Z">
        <w:r w:rsidRPr="001470AF" w:rsidDel="001E665C">
          <w:delText>wysiewem</w:delText>
        </w:r>
      </w:del>
      <w:r w:rsidRPr="001470AF">
        <w:t xml:space="preserve"> testu PDT i po 144 godzinach hodowli </w:t>
      </w:r>
      <w:del w:id="59" w:author="Maria Woldan" w:date="2023-08-02T09:40:00Z">
        <w:r w:rsidRPr="001470AF" w:rsidDel="00540492">
          <w:delText>komórkowej</w:delText>
        </w:r>
      </w:del>
      <w:ins w:id="60" w:author="Maria Woldan" w:date="2023-08-02T09:40:00Z">
        <w:r w:rsidR="00151CAF">
          <w:t xml:space="preserve">po </w:t>
        </w:r>
        <w:r w:rsidR="00552DEF">
          <w:t>zbiorze komórek.</w:t>
        </w:r>
      </w:ins>
      <w:r w:rsidRPr="001470AF">
        <w:t xml:space="preserve"> </w:t>
      </w:r>
      <w:del w:id="61" w:author="Maria Woldan" w:date="2023-08-02T09:39:00Z">
        <w:r w:rsidRPr="001470AF" w:rsidDel="00151CAF">
          <w:delText>przy użyciu cytometru.</w:delText>
        </w:r>
      </w:del>
    </w:p>
    <w:p w14:paraId="58B23447" w14:textId="77777777" w:rsidR="00784940" w:rsidRPr="001470AF" w:rsidRDefault="00784940" w:rsidP="00784940">
      <w:r w:rsidRPr="001470AF">
        <w:t xml:space="preserve">Test cyklu komórkowego pozwala </w:t>
      </w:r>
      <w:r>
        <w:t>analitykom</w:t>
      </w:r>
      <w:r w:rsidRPr="001470AF">
        <w:t xml:space="preserve"> określić </w:t>
      </w:r>
      <w:r>
        <w:t>dystrybucję</w:t>
      </w:r>
      <w:r w:rsidRPr="001470AF">
        <w:t xml:space="preserve"> komórek w różnych fazach cyklu komórkowego. Główne zasady dystrybucji cyklu komórkowego mierzone za pomocą </w:t>
      </w:r>
      <w:proofErr w:type="spellStart"/>
      <w:r w:rsidRPr="001470AF">
        <w:t>FxCycle</w:t>
      </w:r>
      <w:proofErr w:type="spellEnd"/>
      <w:r w:rsidRPr="001470AF">
        <w:t>™ PI/</w:t>
      </w:r>
      <w:proofErr w:type="spellStart"/>
      <w:r w:rsidRPr="001470AF">
        <w:t>RNase</w:t>
      </w:r>
      <w:proofErr w:type="spellEnd"/>
      <w:r w:rsidRPr="001470AF">
        <w:t xml:space="preserve"> </w:t>
      </w:r>
      <w:proofErr w:type="spellStart"/>
      <w:r w:rsidRPr="001470AF">
        <w:t>Staining</w:t>
      </w:r>
      <w:proofErr w:type="spellEnd"/>
      <w:r w:rsidRPr="001470AF">
        <w:t xml:space="preserve"> Solution są następujące:</w:t>
      </w:r>
    </w:p>
    <w:p w14:paraId="478C7C3B" w14:textId="6B4911A7" w:rsidR="00784940" w:rsidRPr="001470AF" w:rsidRDefault="00784940" w:rsidP="00784940">
      <w:pPr>
        <w:pStyle w:val="ListParagraph"/>
        <w:numPr>
          <w:ilvl w:val="0"/>
          <w:numId w:val="5"/>
        </w:numPr>
        <w:suppressAutoHyphens w:val="0"/>
        <w:autoSpaceDN/>
        <w:spacing w:after="0"/>
        <w:contextualSpacing/>
        <w:textAlignment w:val="auto"/>
      </w:pPr>
      <w:r w:rsidRPr="001470AF">
        <w:t xml:space="preserve">Barwienie DNA: </w:t>
      </w:r>
      <w:proofErr w:type="spellStart"/>
      <w:r w:rsidRPr="001470AF">
        <w:t>FxCycle</w:t>
      </w:r>
      <w:proofErr w:type="spellEnd"/>
      <w:r w:rsidRPr="001470AF">
        <w:t>™ PI/</w:t>
      </w:r>
      <w:proofErr w:type="spellStart"/>
      <w:r w:rsidRPr="001470AF">
        <w:t>RNase</w:t>
      </w:r>
      <w:proofErr w:type="spellEnd"/>
      <w:r w:rsidRPr="001470AF">
        <w:t xml:space="preserve"> </w:t>
      </w:r>
      <w:proofErr w:type="spellStart"/>
      <w:r w:rsidRPr="001470AF">
        <w:t>Staining</w:t>
      </w:r>
      <w:proofErr w:type="spellEnd"/>
      <w:r w:rsidRPr="001470AF">
        <w:t xml:space="preserve"> Solution zawiera jodek </w:t>
      </w:r>
      <w:proofErr w:type="spellStart"/>
      <w:r w:rsidRPr="001470AF">
        <w:t>propid</w:t>
      </w:r>
      <w:ins w:id="62" w:author="Maria Woldan" w:date="2023-08-02T09:41:00Z">
        <w:r w:rsidR="00535BAB">
          <w:t>yny</w:t>
        </w:r>
      </w:ins>
      <w:proofErr w:type="spellEnd"/>
      <w:del w:id="63" w:author="Maria Woldan" w:date="2023-08-02T09:41:00Z">
        <w:r w:rsidRPr="001470AF" w:rsidDel="00535BAB">
          <w:delText>ium</w:delText>
        </w:r>
      </w:del>
      <w:r w:rsidRPr="001470AF">
        <w:t xml:space="preserve"> (PI), który jest barwnikiem wiążącym </w:t>
      </w:r>
      <w:r>
        <w:t xml:space="preserve">się z dwuniciowym </w:t>
      </w:r>
      <w:r w:rsidRPr="001470AF">
        <w:t xml:space="preserve">DNA. </w:t>
      </w:r>
      <w:r>
        <w:t>Barwnik PI wnika przez błonę komórkową utrwalonych komórek, a następnie wiąże się z DNA na zasadzie interkalacji pomiędzy komplementarnymi zasadami obydwu nici.</w:t>
      </w:r>
    </w:p>
    <w:p w14:paraId="7386C79C" w14:textId="77777777" w:rsidR="00784940" w:rsidRPr="001470AF" w:rsidRDefault="00784940" w:rsidP="00784940">
      <w:pPr>
        <w:pStyle w:val="ListParagraph"/>
        <w:numPr>
          <w:ilvl w:val="0"/>
          <w:numId w:val="5"/>
        </w:numPr>
        <w:suppressAutoHyphens w:val="0"/>
        <w:autoSpaceDN/>
        <w:spacing w:after="0"/>
        <w:contextualSpacing/>
        <w:textAlignment w:val="auto"/>
      </w:pPr>
      <w:r w:rsidRPr="001470AF">
        <w:t>Degradacja RNA: Roztwór barwiący zawiera również rybonukleazę (</w:t>
      </w:r>
      <w:proofErr w:type="spellStart"/>
      <w:r w:rsidRPr="001470AF">
        <w:t>RNazę</w:t>
      </w:r>
      <w:proofErr w:type="spellEnd"/>
      <w:r w:rsidRPr="001470AF">
        <w:t xml:space="preserve">), enzym degradujący RNA. </w:t>
      </w:r>
      <w:r>
        <w:t>Trawienie</w:t>
      </w:r>
      <w:r w:rsidRPr="001470AF">
        <w:t xml:space="preserve"> </w:t>
      </w:r>
      <w:proofErr w:type="spellStart"/>
      <w:r w:rsidRPr="001470AF">
        <w:t>RNazą</w:t>
      </w:r>
      <w:proofErr w:type="spellEnd"/>
      <w:r w:rsidRPr="001470AF">
        <w:t xml:space="preserve"> zapewnia, że tylko DNA </w:t>
      </w:r>
      <w:r>
        <w:t>podlega analizie</w:t>
      </w:r>
      <w:r w:rsidRPr="001470AF">
        <w:t xml:space="preserve">, </w:t>
      </w:r>
      <w:r>
        <w:t xml:space="preserve">w wszelkie </w:t>
      </w:r>
      <w:r w:rsidRPr="001470AF">
        <w:t xml:space="preserve">zakłócenia RNA </w:t>
      </w:r>
      <w:r>
        <w:t>są eliminowane</w:t>
      </w:r>
      <w:r w:rsidRPr="001470AF">
        <w:t>.</w:t>
      </w:r>
    </w:p>
    <w:p w14:paraId="14A4A642" w14:textId="77777777" w:rsidR="00784940" w:rsidRDefault="00784940" w:rsidP="00784940">
      <w:pPr>
        <w:pStyle w:val="ListParagraph"/>
        <w:numPr>
          <w:ilvl w:val="0"/>
          <w:numId w:val="5"/>
        </w:numPr>
        <w:suppressAutoHyphens w:val="0"/>
        <w:autoSpaceDN/>
        <w:spacing w:after="0"/>
        <w:contextualSpacing/>
        <w:textAlignment w:val="auto"/>
        <w:rPr>
          <w:ins w:id="64" w:author="Maria Woldan" w:date="2023-08-02T09:41:00Z"/>
        </w:rPr>
      </w:pPr>
      <w:r w:rsidRPr="001470AF">
        <w:t xml:space="preserve">Pomiar zawartości DNA: Barwnik PI emituje fluorescencję, gdy wiąże się z DNA, a intensywność fluorescencji jest proporcjonalna do ilości DNA obecnego w komórce. Zabarwione komórki są następnie analizowane za pomocą </w:t>
      </w:r>
      <w:proofErr w:type="spellStart"/>
      <w:r w:rsidRPr="001470AF">
        <w:t>cytometrii</w:t>
      </w:r>
      <w:proofErr w:type="spellEnd"/>
      <w:r w:rsidRPr="001470AF">
        <w:t xml:space="preserve"> przepływowej.</w:t>
      </w:r>
    </w:p>
    <w:p w14:paraId="6DC4529B" w14:textId="77777777" w:rsidR="006A4935" w:rsidRPr="001470AF" w:rsidRDefault="006A4935" w:rsidP="00784940">
      <w:pPr>
        <w:pStyle w:val="ListParagraph"/>
        <w:numPr>
          <w:ilvl w:val="0"/>
          <w:numId w:val="5"/>
        </w:numPr>
        <w:suppressAutoHyphens w:val="0"/>
        <w:autoSpaceDN/>
        <w:spacing w:after="0"/>
        <w:contextualSpacing/>
        <w:textAlignment w:val="auto"/>
      </w:pPr>
    </w:p>
    <w:p w14:paraId="0B8AEBC0" w14:textId="77777777" w:rsidR="00784940" w:rsidRPr="001470AF" w:rsidRDefault="00784940" w:rsidP="00784940">
      <w:r w:rsidRPr="001470AF">
        <w:t xml:space="preserve">    Fazy cyklu komórkowego: Na podstawie zawartości DNA komórki można podzielić na różne fazy cyklu komórkowego, a mianowicie G0 / G1 (Gap 1 - jeden zestaw chromosomów na komórkę), S (synteza DNA</w:t>
      </w:r>
      <w:r>
        <w:t>, podwojenie materiału genetycznego – 4c, powstawanie dodatkowej, jednej kopii chromosomu czyli w rezultacie mamy dwie chromatydy siostrzane</w:t>
      </w:r>
      <w:r w:rsidRPr="001470AF">
        <w:t>), G2 (Gap 2) i M (mitoza). Każda faza ma charakterystyczną zawartość DNA, którą można określić, porównując intensywność fluorescencji barwionych komórek ze znanymi wzorcami.</w:t>
      </w:r>
    </w:p>
    <w:p w14:paraId="6B82D9F2" w14:textId="77777777" w:rsidR="00784940" w:rsidRDefault="00784940" w:rsidP="00784940">
      <w:r w:rsidRPr="001470AF">
        <w:t xml:space="preserve">    </w:t>
      </w:r>
      <w:r>
        <w:t>C</w:t>
      </w:r>
      <w:r w:rsidRPr="00067F31">
        <w:t>ykl komórkowy zakończony podziałem mitotycznym (cykl życiowy komórki) to proces</w:t>
      </w:r>
      <w:r>
        <w:t xml:space="preserve"> </w:t>
      </w:r>
      <w:r w:rsidRPr="00067F31">
        <w:t>prowadzący do powstania dwóch komórek potomnych, będących wiernymi kopiami</w:t>
      </w:r>
      <w:r>
        <w:t xml:space="preserve"> </w:t>
      </w:r>
      <w:r w:rsidRPr="00067F31">
        <w:t>komórki, z której powstały. Cykl komórkowy można podzielić na dwie fazy – M (mitozę</w:t>
      </w:r>
      <w:r>
        <w:t xml:space="preserve"> </w:t>
      </w:r>
      <w:r w:rsidRPr="00067F31">
        <w:t>lub mejozę) oraz interfazę, będącą okresem między jednym podziałem komórki a</w:t>
      </w:r>
      <w:r>
        <w:t xml:space="preserve"> </w:t>
      </w:r>
      <w:r w:rsidRPr="00067F31">
        <w:t>drugim. W trakcie trwania interfazy wyróżnia się 4 fazy: G0, G1, S i G2. Komórki, które w</w:t>
      </w:r>
      <w:r>
        <w:t xml:space="preserve"> </w:t>
      </w:r>
      <w:r w:rsidRPr="00067F31">
        <w:t>najbliższym czasie nie będą się dzielić znajdują się w fazie G0. Wejście komórki w fazę</w:t>
      </w:r>
      <w:r>
        <w:t xml:space="preserve"> </w:t>
      </w:r>
      <w:r w:rsidRPr="00067F31">
        <w:t>G1 obliguje ją do przejścia przez kolejne etapy cyklu i w końcu prowadzi do jej podziału.</w:t>
      </w:r>
      <w:r>
        <w:t xml:space="preserve"> </w:t>
      </w:r>
      <w:r w:rsidRPr="00067F31">
        <w:t>Na schemacie poniżej (Rys. 1) przedstawiono fazy cyklu komórkowego.</w:t>
      </w:r>
    </w:p>
    <w:p w14:paraId="15F017C5" w14:textId="77777777" w:rsidR="00784940" w:rsidRPr="00067F31" w:rsidRDefault="00784940" w:rsidP="00784940">
      <w:pPr>
        <w:jc w:val="both"/>
      </w:pPr>
      <w:r>
        <w:rPr>
          <w:noProof/>
          <w:color w:val="C45911" w:themeColor="accent2" w:themeShade="BF"/>
          <w:lang w:val="en-GB"/>
        </w:rPr>
        <w:drawing>
          <wp:inline distT="0" distB="0" distL="0" distR="0" wp14:anchorId="1675B534" wp14:editId="3CB5571F">
            <wp:extent cx="3457575" cy="2864402"/>
            <wp:effectExtent l="0" t="0" r="0" b="0"/>
            <wp:docPr id="1357381696" name="Obraz 1357381696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81696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58" cy="28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EF6E" w14:textId="69388B2D" w:rsidR="00784940" w:rsidRPr="00C2787C" w:rsidRDefault="00784940" w:rsidP="00C2787C">
      <w:pPr>
        <w:jc w:val="both"/>
      </w:pPr>
      <w:r w:rsidRPr="00067F31">
        <w:t>Rys. 1. Histogram</w:t>
      </w:r>
      <w:r>
        <w:t xml:space="preserve"> </w:t>
      </w:r>
      <w:r w:rsidRPr="00067F31">
        <w:t xml:space="preserve">otrzymany po wybarwieniu komórek jodkiem </w:t>
      </w:r>
      <w:proofErr w:type="spellStart"/>
      <w:r w:rsidRPr="00067F31">
        <w:t>propidyny</w:t>
      </w:r>
      <w:proofErr w:type="spellEnd"/>
      <w:r>
        <w:t xml:space="preserve">, na którym </w:t>
      </w:r>
      <w:r w:rsidRPr="00067F31">
        <w:t>przedstawiono analizę cyklu komórkowego. Najwyższy pik to</w:t>
      </w:r>
      <w:r>
        <w:t xml:space="preserve"> </w:t>
      </w:r>
      <w:r w:rsidRPr="00067F31">
        <w:t>komórki niedzielące się, będące w fazie G0 lub G1 cyklu komórkowego (komórki</w:t>
      </w:r>
      <w:r>
        <w:t xml:space="preserve"> </w:t>
      </w:r>
      <w:r w:rsidRPr="00067F31">
        <w:t xml:space="preserve">diploidalne). </w:t>
      </w:r>
      <w:r>
        <w:t xml:space="preserve">Jest to faza następująca po zakończeniu mitotycznego podziału komórkowego. W młodej komórce obserwuje się intensywne procesy anaboliczne. Komórka intensywnie rośnie, zachodzi wzmożona synteza makrocząsteczek (m.in. białek i RNA) i budowa organelli. Pod koniec tej fazy komórka albo przechodzi do fazy S, albo może opuścić cykl komórkowy i wejść w fazę G0. </w:t>
      </w:r>
      <w:r w:rsidRPr="00067F31">
        <w:t>Drugi mniejszy pik to komórki w fazie G2 i M (mitozy), o podwojonej ilości</w:t>
      </w:r>
      <w:r>
        <w:t xml:space="preserve"> </w:t>
      </w:r>
      <w:r w:rsidRPr="00067F31">
        <w:t>DNA (komórki tetraploidalne). Pomiędzy pikami znajdują się komórki w fazie S (syntezy</w:t>
      </w:r>
      <w:r>
        <w:t xml:space="preserve"> </w:t>
      </w:r>
      <w:r w:rsidRPr="00E96618">
        <w:t>DNA).</w:t>
      </w:r>
      <w:r>
        <w:t xml:space="preserve"> </w:t>
      </w:r>
      <w:r w:rsidRPr="00E96618">
        <w:t>Replikacja DNA to proces biosyntezy DNA, w wyniku którego z jednej dwuniciowej cząsteczki DNA powstają dwie cząsteczki DNA identyczne pod względem sekwencji nukleotydów. Do każdej z dwóch „starych” nici DNA zostaje dobudowana „nowa” nić. W wyniku tego procesu ilość DNA w komórce zostaje podwojona.</w:t>
      </w:r>
    </w:p>
    <w:p w14:paraId="32310DC1" w14:textId="77777777" w:rsidR="00784940" w:rsidRPr="00C2787C" w:rsidRDefault="00784940" w:rsidP="00784940">
      <w:r w:rsidRPr="00C2787C">
        <w:t>Na poniższym rysunku nr 2 przedstawiono prawidłową dystrybucję materiału genetycznego (c) w trakcie cyklu komórkowego związanego z podziałem:</w:t>
      </w:r>
    </w:p>
    <w:p w14:paraId="1EE960D5" w14:textId="77777777" w:rsidR="00784940" w:rsidRPr="00DD49CF" w:rsidRDefault="00784940" w:rsidP="00784940">
      <w:pPr>
        <w:rPr>
          <w:b/>
          <w:bCs/>
          <w:color w:val="833C0B" w:themeColor="accent2" w:themeShade="80"/>
        </w:rPr>
      </w:pPr>
      <w:r w:rsidRPr="00BA69E8">
        <w:rPr>
          <w:b/>
          <w:bCs/>
          <w:color w:val="833C0B" w:themeColor="accent2" w:themeShade="80"/>
        </w:rPr>
        <w:t xml:space="preserve">   </w:t>
      </w:r>
    </w:p>
    <w:p w14:paraId="7A349C4C" w14:textId="77777777" w:rsidR="00784940" w:rsidRDefault="00784940" w:rsidP="00784940">
      <w:pPr>
        <w:rPr>
          <w:lang w:val="en-GB"/>
        </w:rPr>
      </w:pPr>
      <w:r>
        <w:rPr>
          <w:noProof/>
          <w:color w:val="C45911" w:themeColor="accent2" w:themeShade="BF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3DC01D4" wp14:editId="7A3ED304">
                <wp:simplePos x="0" y="0"/>
                <wp:positionH relativeFrom="column">
                  <wp:posOffset>1770209</wp:posOffset>
                </wp:positionH>
                <wp:positionV relativeFrom="paragraph">
                  <wp:posOffset>1464319</wp:posOffset>
                </wp:positionV>
                <wp:extent cx="354842" cy="286603"/>
                <wp:effectExtent l="0" t="0" r="26670" b="18415"/>
                <wp:wrapNone/>
                <wp:docPr id="1941253144" name="Pole tekstowe 1941253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6B895" w14:textId="77777777" w:rsidR="00784940" w:rsidRDefault="00784940" w:rsidP="00784940">
                            <w:r>
                              <w:t>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C01D4" id="_x0000_t202" coordsize="21600,21600" o:spt="202" path="m,l,21600r21600,l21600,xe">
                <v:stroke joinstyle="miter"/>
                <v:path gradientshapeok="t" o:connecttype="rect"/>
              </v:shapetype>
              <v:shape id="Pole tekstowe 1941253144" o:spid="_x0000_s1026" type="#_x0000_t202" style="position:absolute;margin-left:139.4pt;margin-top:115.3pt;width:27.95pt;height:22.5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BGNwIAAHs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" fillcolor="white [3201]" strokeweight=".5pt">
                <v:textbox>
                  <w:txbxContent>
                    <w:p w14:paraId="38E6B895" w14:textId="77777777" w:rsidR="00784940" w:rsidRDefault="00784940" w:rsidP="00784940">
                      <w:r>
                        <w:t>4c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45911" w:themeColor="accent2" w:themeShade="BF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3238B6" wp14:editId="3CB68C7D">
                <wp:simplePos x="0" y="0"/>
                <wp:positionH relativeFrom="column">
                  <wp:posOffset>1126661</wp:posOffset>
                </wp:positionH>
                <wp:positionV relativeFrom="paragraph">
                  <wp:posOffset>881380</wp:posOffset>
                </wp:positionV>
                <wp:extent cx="354842" cy="286603"/>
                <wp:effectExtent l="0" t="0" r="26670" b="18415"/>
                <wp:wrapNone/>
                <wp:docPr id="300657451" name="Pole tekstowe 300657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A683C" w14:textId="77777777" w:rsidR="00784940" w:rsidRDefault="00784940" w:rsidP="00784940">
                            <w:r>
                              <w:t>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238B6" id="Pole tekstowe 300657451" o:spid="_x0000_s1027" type="#_x0000_t202" style="position:absolute;margin-left:88.7pt;margin-top:69.4pt;width:27.95pt;height:22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sWOQIAAII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" fillcolor="white [3201]" strokeweight=".5pt">
                <v:textbox>
                  <w:txbxContent>
                    <w:p w14:paraId="7B0A683C" w14:textId="77777777" w:rsidR="00784940" w:rsidRDefault="00784940" w:rsidP="00784940">
                      <w:r>
                        <w:t>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45911" w:themeColor="accent2" w:themeShade="BF"/>
          <w:lang w:val="en-GB"/>
        </w:rPr>
        <w:drawing>
          <wp:inline distT="0" distB="0" distL="0" distR="0" wp14:anchorId="4238603E" wp14:editId="07D0F348">
            <wp:extent cx="3457575" cy="2864402"/>
            <wp:effectExtent l="0" t="0" r="0" b="0"/>
            <wp:docPr id="1243684100" name="Obraz 1243684100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81696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58" cy="28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1668" w14:textId="46C40274" w:rsidR="00784940" w:rsidDel="000A0DE0" w:rsidRDefault="00784940" w:rsidP="00784940">
      <w:pPr>
        <w:rPr>
          <w:del w:id="65" w:author="Maria Woldan" w:date="2023-08-02T09:44:00Z"/>
        </w:rPr>
      </w:pPr>
      <w:r w:rsidRPr="00A550B3">
        <w:t>Rys. 2. Ilość DNA</w:t>
      </w:r>
      <w:r>
        <w:t xml:space="preserve"> </w:t>
      </w:r>
      <w:r w:rsidRPr="00A550B3">
        <w:t>w komórce diploidalnej przed replikacją jest określana jako 2c i ulega zmianie w trakcie</w:t>
      </w:r>
      <w:r>
        <w:t xml:space="preserve"> </w:t>
      </w:r>
      <w:r w:rsidRPr="00C81906">
        <w:t>cyklu komórkowego.</w:t>
      </w:r>
      <w:r>
        <w:t xml:space="preserve"> Podczas interfazy i podziałów zmienia się ilość materiału genetycznego, natomiast </w:t>
      </w:r>
      <w:proofErr w:type="spellStart"/>
      <w:r>
        <w:t>ploidalność</w:t>
      </w:r>
      <w:proofErr w:type="spellEnd"/>
      <w:r>
        <w:t xml:space="preserve"> komórki zależy od stopnia </w:t>
      </w:r>
      <w:proofErr w:type="spellStart"/>
      <w:r>
        <w:t>ploidalności</w:t>
      </w:r>
      <w:proofErr w:type="spellEnd"/>
      <w:r>
        <w:t xml:space="preserve"> komórki rodzicielskiej. Jeżeli w podział mitotyczny wchodzi komórka diploidalna zawierająca podwójny zestaw chromosomów (oznaczana jako 2n), to nowo powstałe komórki również będą diploidalne. Podczas fazy S – replikacji – dochodzi</w:t>
      </w:r>
      <w:ins w:id="66" w:author="Maria Woldan" w:date="2023-08-02T09:44:00Z">
        <w:r w:rsidR="00360490">
          <w:t xml:space="preserve"> </w:t>
        </w:r>
      </w:ins>
    </w:p>
    <w:p w14:paraId="413164EE" w14:textId="77777777" w:rsidR="00784940" w:rsidRPr="00C81906" w:rsidRDefault="00784940" w:rsidP="00784940">
      <w:r>
        <w:t>do podwojenia ilości DNA z 2c do 4c w komórce diploidalnej.</w:t>
      </w:r>
    </w:p>
    <w:p w14:paraId="1EF9CD70" w14:textId="77777777" w:rsidR="00784940" w:rsidRPr="00C81906" w:rsidRDefault="00784940" w:rsidP="00784940"/>
    <w:p w14:paraId="704B0665" w14:textId="77777777" w:rsidR="00784940" w:rsidRPr="00784940" w:rsidRDefault="00784940" w:rsidP="00784940">
      <w:pPr>
        <w:rPr>
          <w:b/>
          <w:bCs/>
          <w:color w:val="833C0B" w:themeColor="accent2" w:themeShade="80"/>
        </w:rPr>
      </w:pPr>
    </w:p>
    <w:p w14:paraId="09414030" w14:textId="77777777" w:rsidR="00784940" w:rsidRPr="00F33184" w:rsidRDefault="00784940" w:rsidP="00784940">
      <w:r w:rsidRPr="006C072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611D2F1" wp14:editId="24D653D3">
                <wp:simplePos x="0" y="0"/>
                <wp:positionH relativeFrom="column">
                  <wp:posOffset>3449568</wp:posOffset>
                </wp:positionH>
                <wp:positionV relativeFrom="paragraph">
                  <wp:posOffset>984196</wp:posOffset>
                </wp:positionV>
                <wp:extent cx="1240073" cy="452976"/>
                <wp:effectExtent l="0" t="0" r="0" b="4445"/>
                <wp:wrapNone/>
                <wp:docPr id="217" name="Pole tekstow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073" cy="452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108B" w14:textId="77777777" w:rsidR="00784940" w:rsidRDefault="00784940" w:rsidP="007849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D2F1" id="Pole tekstowe 217" o:spid="_x0000_s1028" type="#_x0000_t202" style="position:absolute;margin-left:271.6pt;margin-top:77.5pt;width:97.65pt;height:35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" fillcolor="white [3212]" stroked="f">
                <v:textbox>
                  <w:txbxContent>
                    <w:p w14:paraId="1902108B" w14:textId="77777777" w:rsidR="00784940" w:rsidRDefault="00784940" w:rsidP="00784940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4D5A8B43" wp14:editId="259D595D">
            <wp:extent cx="2357017" cy="1630018"/>
            <wp:effectExtent l="0" t="0" r="5715" b="8890"/>
            <wp:docPr id="563240239" name="Obraz 563240239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0239" name="Obraz 2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70" cy="16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A1E54" wp14:editId="07EA3251">
            <wp:extent cx="2353586" cy="2285255"/>
            <wp:effectExtent l="0" t="0" r="8890" b="1270"/>
            <wp:docPr id="7" name="Obraz 7" descr="Obraz zawierający tekst, szkic, zrzut ekranu, czarne i białe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519AAB5C-EEDF-0032-A67D-A3379ECB6B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Obraz zawierający tekst, szkic, zrzut ekranu, czarne i białe&#10;&#10;Opis wygenerowany automatycznie">
                      <a:extLst>
                        <a:ext uri="{FF2B5EF4-FFF2-40B4-BE49-F238E27FC236}">
                          <a16:creationId xmlns:a16="http://schemas.microsoft.com/office/drawing/2014/main" id="{519AAB5C-EEDF-0032-A67D-A3379ECB6B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466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FB4" w14:textId="77777777" w:rsidR="00784940" w:rsidRPr="00F33184" w:rsidRDefault="00784940" w:rsidP="00784940">
      <w:pPr>
        <w:jc w:val="both"/>
        <w:rPr>
          <w:color w:val="833C0B" w:themeColor="accent2" w:themeShade="80"/>
        </w:rPr>
      </w:pPr>
    </w:p>
    <w:p w14:paraId="175AE40F" w14:textId="77777777" w:rsidR="00784940" w:rsidRPr="007F50C2" w:rsidRDefault="00784940" w:rsidP="00784940">
      <w:pPr>
        <w:jc w:val="both"/>
      </w:pPr>
      <w:r w:rsidRPr="007F50C2">
        <w:t>Rys. 3. Obraz nieprawidłowej dystrybucji materiału genetycznego. Po fazie G2/M następuje kumulacja materiału genetycznego obrazująca na poliploidalność komórek – mutacja zespołu chromosomów – poliploidalność.</w:t>
      </w:r>
    </w:p>
    <w:p w14:paraId="14EBDADC" w14:textId="77777777" w:rsidR="00784940" w:rsidRPr="00F33184" w:rsidRDefault="00784940" w:rsidP="00784940"/>
    <w:p w14:paraId="3737E15F" w14:textId="77777777" w:rsidR="00784940" w:rsidRPr="009702F1" w:rsidRDefault="00784940" w:rsidP="00784940">
      <w:pPr>
        <w:ind w:hanging="993"/>
      </w:pPr>
    </w:p>
    <w:p w14:paraId="2A5E6A57" w14:textId="77777777" w:rsidR="002B25D1" w:rsidRPr="002B25D1" w:rsidRDefault="002B25D1" w:rsidP="008E71AB">
      <w:pPr>
        <w:pBdr>
          <w:bottom w:val="single" w:sz="4" w:space="1" w:color="auto"/>
        </w:pBdr>
        <w:tabs>
          <w:tab w:val="left" w:pos="3757"/>
        </w:tabs>
        <w:spacing w:before="120" w:after="120"/>
        <w:ind w:firstLine="284"/>
        <w:contextualSpacing/>
        <w:jc w:val="both"/>
        <w:rPr>
          <w:rFonts w:ascii="Arial" w:hAnsi="Arial" w:cs="Arial"/>
          <w:sz w:val="20"/>
        </w:rPr>
      </w:pPr>
    </w:p>
    <w:p w14:paraId="2A5E6A58" w14:textId="77777777" w:rsidR="00511BCF" w:rsidRDefault="00511BCF" w:rsidP="008E71AB">
      <w:pPr>
        <w:spacing w:before="120" w:after="120"/>
        <w:contextualSpacing/>
        <w:jc w:val="both"/>
        <w:rPr>
          <w:rFonts w:ascii="Arial" w:hAnsi="Arial" w:cs="Arial"/>
          <w:sz w:val="24"/>
          <w:szCs w:val="24"/>
        </w:rPr>
      </w:pPr>
    </w:p>
    <w:p w14:paraId="2A5E6A59" w14:textId="77777777" w:rsidR="00511BCF" w:rsidRDefault="00F36C45" w:rsidP="008E71AB">
      <w:pPr>
        <w:spacing w:before="120" w:after="12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-KONIEC </w:t>
      </w:r>
      <w:r w:rsidR="00815A0B">
        <w:rPr>
          <w:rFonts w:ascii="Arial" w:hAnsi="Arial" w:cs="Arial"/>
          <w:b/>
          <w:sz w:val="24"/>
          <w:szCs w:val="24"/>
        </w:rPr>
        <w:t>PROTOKOŁU</w:t>
      </w:r>
      <w:r>
        <w:rPr>
          <w:rFonts w:ascii="Arial" w:hAnsi="Arial" w:cs="Arial"/>
          <w:b/>
          <w:sz w:val="24"/>
          <w:szCs w:val="24"/>
        </w:rPr>
        <w:t>-</w:t>
      </w:r>
    </w:p>
    <w:p w14:paraId="2A5E6A5A" w14:textId="77777777" w:rsidR="00511BCF" w:rsidRDefault="00511BCF" w:rsidP="008E71AB">
      <w:pPr>
        <w:spacing w:before="120" w:after="120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511BCF" w:rsidSect="00B12A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567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76D19" w14:textId="77777777" w:rsidR="00313F87" w:rsidRDefault="00313F87">
      <w:pPr>
        <w:spacing w:after="0"/>
      </w:pPr>
      <w:r>
        <w:separator/>
      </w:r>
    </w:p>
  </w:endnote>
  <w:endnote w:type="continuationSeparator" w:id="0">
    <w:p w14:paraId="2EADEECA" w14:textId="77777777" w:rsidR="00313F87" w:rsidRDefault="00313F87">
      <w:pPr>
        <w:spacing w:after="0"/>
      </w:pPr>
      <w:r>
        <w:continuationSeparator/>
      </w:r>
    </w:p>
  </w:endnote>
  <w:endnote w:type="continuationNotice" w:id="1">
    <w:p w14:paraId="7E46E3EA" w14:textId="77777777" w:rsidR="00313F87" w:rsidRDefault="00313F8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A005D" w14:textId="77777777" w:rsidR="00AE517C" w:rsidRDefault="00AE5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6A74" w14:textId="77777777" w:rsidR="00846262" w:rsidRDefault="00846262">
    <w:pPr>
      <w:pStyle w:val="Footer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5E6A89" wp14:editId="2A5E6A8A">
              <wp:simplePos x="0" y="0"/>
              <wp:positionH relativeFrom="page">
                <wp:posOffset>-321311</wp:posOffset>
              </wp:positionH>
              <wp:positionV relativeFrom="page">
                <wp:posOffset>7547613</wp:posOffset>
              </wp:positionV>
              <wp:extent cx="509906" cy="2183130"/>
              <wp:effectExtent l="0" t="0" r="0" b="7620"/>
              <wp:wrapNone/>
              <wp:docPr id="4" name="Prostoką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906" cy="218313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2A5E6A8E" w14:textId="77777777" w:rsidR="00846262" w:rsidRDefault="00846262">
                          <w:pPr>
                            <w:pStyle w:val="Footer"/>
                            <w:jc w:val="right"/>
                            <w:rPr>
                              <w:rFonts w:eastAsia="Times New Roman" w:cs="Calibri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5E6A89" id="Prostokąt 4" o:spid="_x0000_s1030" style="position:absolute;margin-left:-25.3pt;margin-top:594.3pt;width:40.15pt;height:171.9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" filled="f" stroked="f">
              <v:textbox style="mso-fit-shape-to-text:t">
                <w:txbxContent>
                  <w:p w14:paraId="2A5E6A8E" w14:textId="77777777" w:rsidR="00846262" w:rsidRDefault="00846262">
                    <w:pPr>
                      <w:pStyle w:val="Footer"/>
                      <w:jc w:val="right"/>
                      <w:rPr>
                        <w:rFonts w:eastAsia="Times New Roman" w:cs="Calibri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A5E6A75" w14:textId="77777777" w:rsidR="00846262" w:rsidRDefault="00846262">
    <w:pPr>
      <w:pStyle w:val="Footer"/>
      <w:pBdr>
        <w:top w:val="single" w:sz="4" w:space="1" w:color="00F28A"/>
      </w:pBdr>
    </w:pPr>
  </w:p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846262" w14:paraId="2A5E6A7C" w14:textId="77777777" w:rsidTr="00DE6344">
      <w:trPr>
        <w:trHeight w:val="113"/>
      </w:trPr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76" w14:textId="77777777" w:rsidR="00846262" w:rsidRPr="00D75496" w:rsidRDefault="00846262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lang w:val="en-US"/>
            </w:rPr>
            <w:t>Opracował</w:t>
          </w:r>
          <w:proofErr w:type="spellEnd"/>
        </w:p>
        <w:p w14:paraId="2A5E6A77" w14:textId="77777777" w:rsidR="00846262" w:rsidRDefault="00846262" w:rsidP="00D75496">
          <w:pPr>
            <w:spacing w:after="0"/>
            <w:jc w:val="center"/>
          </w:pPr>
          <w:r>
            <w:rPr>
              <w:rFonts w:ascii="Arial" w:hAnsi="Arial" w:cs="Arial"/>
              <w:i/>
              <w:sz w:val="16"/>
              <w:lang w:val="en-US"/>
            </w:rPr>
            <w:t>(</w:t>
          </w:r>
          <w:r w:rsidR="0031479F">
            <w:rPr>
              <w:rFonts w:ascii="Arial" w:hAnsi="Arial" w:cs="Arial"/>
              <w:i/>
              <w:sz w:val="16"/>
              <w:lang w:val="en-US"/>
            </w:rPr>
            <w:t xml:space="preserve">data </w:t>
          </w:r>
          <w:proofErr w:type="spellStart"/>
          <w:r w:rsidR="0031479F">
            <w:rPr>
              <w:rFonts w:ascii="Arial" w:hAnsi="Arial" w:cs="Arial"/>
              <w:i/>
              <w:sz w:val="16"/>
              <w:lang w:val="en-US"/>
            </w:rPr>
            <w:t>i</w:t>
          </w:r>
          <w:proofErr w:type="spellEnd"/>
          <w:r w:rsidR="0031479F">
            <w:rPr>
              <w:rFonts w:ascii="Arial" w:hAnsi="Arial" w:cs="Arial"/>
              <w:i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  <w:lang w:val="en-US"/>
            </w:rPr>
            <w:t>podpis</w:t>
          </w:r>
          <w:proofErr w:type="spellEnd"/>
          <w:r>
            <w:rPr>
              <w:rFonts w:ascii="Arial" w:hAnsi="Arial" w:cs="Arial"/>
              <w:i/>
              <w:sz w:val="16"/>
              <w:lang w:val="en-US"/>
            </w:rPr>
            <w:t>)</w:t>
          </w: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78" w14:textId="77777777" w:rsidR="00846262" w:rsidRPr="00D75496" w:rsidRDefault="00846262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lang w:val="en-US"/>
            </w:rPr>
            <w:t>Zweryfikował</w:t>
          </w:r>
          <w:proofErr w:type="spellEnd"/>
        </w:p>
        <w:p w14:paraId="2A5E6A79" w14:textId="77777777" w:rsidR="00846262" w:rsidRDefault="0031479F" w:rsidP="00D75496">
          <w:pPr>
            <w:spacing w:after="0"/>
            <w:jc w:val="center"/>
          </w:pPr>
          <w:r>
            <w:rPr>
              <w:rFonts w:ascii="Arial" w:hAnsi="Arial" w:cs="Arial"/>
              <w:i/>
              <w:sz w:val="16"/>
              <w:lang w:val="en-US"/>
            </w:rPr>
            <w:t xml:space="preserve">(data </w:t>
          </w:r>
          <w:proofErr w:type="spellStart"/>
          <w:r>
            <w:rPr>
              <w:rFonts w:ascii="Arial" w:hAnsi="Arial" w:cs="Arial"/>
              <w:i/>
              <w:sz w:val="16"/>
              <w:lang w:val="en-US"/>
            </w:rPr>
            <w:t>i</w:t>
          </w:r>
          <w:proofErr w:type="spellEnd"/>
          <w:r>
            <w:rPr>
              <w:rFonts w:ascii="Arial" w:hAnsi="Arial" w:cs="Arial"/>
              <w:i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  <w:lang w:val="en-US"/>
            </w:rPr>
            <w:t>podpis</w:t>
          </w:r>
          <w:proofErr w:type="spellEnd"/>
          <w:r>
            <w:rPr>
              <w:rFonts w:ascii="Arial" w:hAnsi="Arial" w:cs="Arial"/>
              <w:i/>
              <w:sz w:val="16"/>
              <w:lang w:val="en-US"/>
            </w:rPr>
            <w:t>)</w:t>
          </w: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7A" w14:textId="77777777" w:rsidR="00846262" w:rsidRDefault="00846262" w:rsidP="00D75496">
          <w:pPr>
            <w:spacing w:after="0"/>
            <w:jc w:val="center"/>
            <w:rPr>
              <w:rFonts w:ascii="Arial" w:hAnsi="Arial" w:cs="Arial"/>
              <w:sz w:val="24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lang w:val="en-US"/>
            </w:rPr>
            <w:t>Zatwierdził</w:t>
          </w:r>
          <w:proofErr w:type="spellEnd"/>
        </w:p>
        <w:p w14:paraId="2A5E6A7B" w14:textId="77777777" w:rsidR="00846262" w:rsidRDefault="0031479F" w:rsidP="00D75496">
          <w:pPr>
            <w:spacing w:after="0"/>
            <w:jc w:val="center"/>
          </w:pPr>
          <w:r>
            <w:rPr>
              <w:rFonts w:ascii="Arial" w:hAnsi="Arial" w:cs="Arial"/>
              <w:i/>
              <w:sz w:val="16"/>
              <w:lang w:val="en-US"/>
            </w:rPr>
            <w:t xml:space="preserve">(data </w:t>
          </w:r>
          <w:proofErr w:type="spellStart"/>
          <w:r>
            <w:rPr>
              <w:rFonts w:ascii="Arial" w:hAnsi="Arial" w:cs="Arial"/>
              <w:i/>
              <w:sz w:val="16"/>
              <w:lang w:val="en-US"/>
            </w:rPr>
            <w:t>i</w:t>
          </w:r>
          <w:proofErr w:type="spellEnd"/>
          <w:r>
            <w:rPr>
              <w:rFonts w:ascii="Arial" w:hAnsi="Arial" w:cs="Arial"/>
              <w:i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i/>
              <w:sz w:val="16"/>
              <w:lang w:val="en-US"/>
            </w:rPr>
            <w:t>podpis</w:t>
          </w:r>
          <w:proofErr w:type="spellEnd"/>
          <w:r>
            <w:rPr>
              <w:rFonts w:ascii="Arial" w:hAnsi="Arial" w:cs="Arial"/>
              <w:i/>
              <w:sz w:val="16"/>
              <w:lang w:val="en-US"/>
            </w:rPr>
            <w:t>)</w:t>
          </w:r>
        </w:p>
      </w:tc>
    </w:tr>
    <w:tr w:rsidR="00846262" w14:paraId="2A5E6A80" w14:textId="77777777" w:rsidTr="00DE6344">
      <w:trPr>
        <w:trHeight w:val="567"/>
      </w:trPr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5E6A7D" w14:textId="77777777" w:rsidR="00846262" w:rsidRPr="00D75496" w:rsidRDefault="00846262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5E6A7E" w14:textId="77777777" w:rsidR="00846262" w:rsidRPr="00D75496" w:rsidRDefault="00846262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5E6A7F" w14:textId="77777777" w:rsidR="00846262" w:rsidRPr="00D75496" w:rsidRDefault="00846262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A5E6A8B" wp14:editId="2A5E6A8C">
                    <wp:simplePos x="0" y="0"/>
                    <wp:positionH relativeFrom="margin">
                      <wp:posOffset>1032400</wp:posOffset>
                    </wp:positionH>
                    <wp:positionV relativeFrom="margin">
                      <wp:posOffset>367361</wp:posOffset>
                    </wp:positionV>
                    <wp:extent cx="818516" cy="433709"/>
                    <wp:effectExtent l="0" t="0" r="634" b="4441"/>
                    <wp:wrapNone/>
                    <wp:docPr id="5" name="Prostokąt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8516" cy="4337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2A5E6A8F" w14:textId="77777777" w:rsidR="00846262" w:rsidRDefault="00846262">
                                <w:pPr>
                                  <w:pBdr>
                                    <w:top w:val="single" w:sz="4" w:space="1" w:color="D8D8D8"/>
                                  </w:pBd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FB62E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z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FB62E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vert="horz" wrap="square" lIns="0" tIns="45720" rIns="0" bIns="45720" anchor="t" anchorCtr="0" compatLnSpc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5E6A8B" id="Prostokąt 5" o:spid="_x0000_s1031" style="position:absolute;left:0;text-align:left;margin-left:81.3pt;margin-top:28.95pt;width:64.45pt;height:34.1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" stroked="f">
                    <v:textbox style="mso-fit-shape-to-text:t" inset="0,,0">
                      <w:txbxContent>
                        <w:p w14:paraId="2A5E6A8F" w14:textId="77777777" w:rsidR="00846262" w:rsidRDefault="00846262">
                          <w:pPr>
                            <w:pBdr>
                              <w:top w:val="single" w:sz="4" w:space="1" w:color="D8D8D8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62E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z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B62E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tc>
    </w:tr>
  </w:tbl>
  <w:p w14:paraId="2A5E6A81" w14:textId="77777777" w:rsidR="00846262" w:rsidRDefault="00846262">
    <w:pPr>
      <w:pStyle w:val="Footer"/>
    </w:pPr>
  </w:p>
  <w:p w14:paraId="2A5E6A82" w14:textId="77777777" w:rsidR="00846262" w:rsidRDefault="00846262">
    <w:pPr>
      <w:pStyle w:val="Footer"/>
      <w:jc w:val="right"/>
    </w:pPr>
    <w:r>
      <w:rPr>
        <w:rFonts w:eastAsia="Times New Roman" w:cs="Calibri"/>
      </w:rPr>
      <w:fldChar w:fldCharType="begin"/>
    </w:r>
    <w:r>
      <w:rPr>
        <w:rFonts w:eastAsia="Times New Roman" w:cs="Calibri"/>
      </w:rPr>
      <w:instrText xml:space="preserve"> PAGE </w:instrText>
    </w:r>
    <w:r>
      <w:rPr>
        <w:rFonts w:eastAsia="Times New Roman" w:cs="Calibri"/>
      </w:rPr>
      <w:fldChar w:fldCharType="separate"/>
    </w:r>
    <w:r w:rsidR="00FB62E2">
      <w:rPr>
        <w:rFonts w:eastAsia="Times New Roman" w:cs="Calibri"/>
        <w:noProof/>
      </w:rPr>
      <w:t>1</w:t>
    </w:r>
    <w:r>
      <w:rPr>
        <w:rFonts w:eastAsia="Times New Roman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CCB4E" w14:textId="77777777" w:rsidR="00AE517C" w:rsidRDefault="00AE5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AE2F7" w14:textId="77777777" w:rsidR="00313F87" w:rsidRDefault="00313F87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917E813" w14:textId="77777777" w:rsidR="00313F87" w:rsidRDefault="00313F87">
      <w:pPr>
        <w:spacing w:after="0"/>
      </w:pPr>
      <w:r>
        <w:continuationSeparator/>
      </w:r>
    </w:p>
  </w:footnote>
  <w:footnote w:type="continuationNotice" w:id="1">
    <w:p w14:paraId="7A864C74" w14:textId="77777777" w:rsidR="00313F87" w:rsidRDefault="00313F8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FD463" w14:textId="77777777" w:rsidR="00AE517C" w:rsidRDefault="00AE5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694"/>
      <w:gridCol w:w="1417"/>
      <w:gridCol w:w="425"/>
      <w:gridCol w:w="1559"/>
      <w:gridCol w:w="142"/>
      <w:gridCol w:w="1418"/>
      <w:gridCol w:w="1417"/>
    </w:tblGrid>
    <w:tr w:rsidR="00F5570A" w14:paraId="2A5E6A65" w14:textId="77777777">
      <w:trPr>
        <w:trHeight w:val="102"/>
      </w:trPr>
      <w:tc>
        <w:tcPr>
          <w:tcW w:w="6095" w:type="dxa"/>
          <w:gridSpan w:val="4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62" w14:textId="7CDE1BF6" w:rsidR="00F5570A" w:rsidRPr="00F5570A" w:rsidRDefault="00F5570A" w:rsidP="00F5570A">
          <w:pPr>
            <w:spacing w:after="0"/>
            <w:jc w:val="center"/>
            <w:rPr>
              <w:rFonts w:ascii="Arial" w:hAnsi="Arial" w:cs="Arial"/>
              <w:b/>
              <w:sz w:val="24"/>
            </w:rPr>
          </w:pPr>
          <w:r w:rsidRPr="00E7073D">
            <w:rPr>
              <w:rFonts w:ascii="Arial" w:hAnsi="Arial" w:cs="Arial"/>
              <w:b/>
              <w:sz w:val="24"/>
            </w:rPr>
            <w:t>ZAŁĄCZNIK NR 1 D</w:t>
          </w:r>
          <w:r>
            <w:rPr>
              <w:rFonts w:ascii="Arial" w:hAnsi="Arial" w:cs="Arial"/>
              <w:b/>
              <w:sz w:val="24"/>
            </w:rPr>
            <w:t>O INS-11/SPO/KJ3/19 ORAZ INS-18/KJ-3/19</w:t>
          </w:r>
        </w:p>
      </w:tc>
      <w:tc>
        <w:tcPr>
          <w:tcW w:w="1560" w:type="dxa"/>
          <w:gridSpan w:val="2"/>
          <w:shd w:val="clear" w:color="auto" w:fill="auto"/>
          <w:vAlign w:val="center"/>
        </w:tcPr>
        <w:p w14:paraId="2A5E6A63" w14:textId="77777777" w:rsidR="00F5570A" w:rsidRDefault="00F5570A" w:rsidP="00D1370B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>WERSJA _</w:t>
          </w:r>
        </w:p>
      </w:tc>
      <w:tc>
        <w:tcPr>
          <w:tcW w:w="1417" w:type="dxa"/>
          <w:shd w:val="clear" w:color="auto" w:fill="auto"/>
          <w:vAlign w:val="center"/>
        </w:tcPr>
        <w:p w14:paraId="2A5E6A64" w14:textId="77777777" w:rsidR="00F5570A" w:rsidRPr="00E5601D" w:rsidRDefault="00F5570A" w:rsidP="00D1370B">
          <w:pPr>
            <w:pStyle w:val="Footer"/>
          </w:pPr>
          <w:r>
            <w:rPr>
              <w:rFonts w:ascii="Calibri Light" w:eastAsia="Times New Roman" w:hAnsi="Calibri Light"/>
              <w:b/>
              <w:szCs w:val="18"/>
            </w:rPr>
            <w:t>KOPIA</w:t>
          </w:r>
          <w:r>
            <w:rPr>
              <w:rFonts w:ascii="Calibri Light" w:eastAsia="Times New Roman" w:hAnsi="Calibri Light"/>
              <w:b/>
              <w:sz w:val="28"/>
              <w:szCs w:val="18"/>
            </w:rPr>
            <w:t xml:space="preserve"> </w:t>
          </w:r>
          <w:r>
            <w:rPr>
              <w:rFonts w:ascii="Calibri Light" w:eastAsia="Times New Roman" w:hAnsi="Calibri Light"/>
              <w:b/>
              <w:color w:val="FF0000"/>
              <w:sz w:val="28"/>
              <w:szCs w:val="18"/>
            </w:rPr>
            <w:t>0</w:t>
          </w:r>
          <w:r>
            <w:rPr>
              <w:rFonts w:ascii="Calibri Light" w:eastAsia="Times New Roman" w:hAnsi="Calibri Light"/>
              <w:b/>
              <w:color w:val="000000"/>
              <w:sz w:val="28"/>
              <w:szCs w:val="18"/>
            </w:rPr>
            <w:t>/</w:t>
          </w:r>
        </w:p>
      </w:tc>
    </w:tr>
    <w:tr w:rsidR="00D1370B" w14:paraId="2A5E6A6A" w14:textId="77777777">
      <w:trPr>
        <w:trHeight w:val="567"/>
      </w:trPr>
      <w:tc>
        <w:tcPr>
          <w:tcW w:w="4536" w:type="dxa"/>
          <w:gridSpan w:val="3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66" w14:textId="77777777" w:rsidR="00D1370B" w:rsidRPr="00784940" w:rsidRDefault="00D1370B" w:rsidP="00D1370B">
          <w:pPr>
            <w:spacing w:before="120"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eastAsia="pl-PL"/>
            </w:rPr>
            <w:drawing>
              <wp:anchor distT="0" distB="0" distL="114300" distR="114300" simplePos="0" relativeHeight="251658243" behindDoc="0" locked="0" layoutInCell="1" allowOverlap="1" wp14:anchorId="2A5E6A85" wp14:editId="2A5E6A86">
                <wp:simplePos x="0" y="0"/>
                <wp:positionH relativeFrom="column">
                  <wp:posOffset>-1510030</wp:posOffset>
                </wp:positionH>
                <wp:positionV relativeFrom="paragraph">
                  <wp:posOffset>19050</wp:posOffset>
                </wp:positionV>
                <wp:extent cx="1398905" cy="466725"/>
                <wp:effectExtent l="0" t="0" r="0" b="9525"/>
                <wp:wrapSquare wrapText="bothSides"/>
                <wp:docPr id="29" name="Obraz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90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84940">
            <w:rPr>
              <w:rFonts w:ascii="Arial" w:hAnsi="Arial" w:cs="Arial"/>
              <w:sz w:val="20"/>
            </w:rPr>
            <w:t>Bioceltix S.A.</w:t>
          </w:r>
        </w:p>
        <w:p w14:paraId="2A5E6A67" w14:textId="77777777" w:rsidR="0076261D" w:rsidRPr="00784940" w:rsidRDefault="00692559" w:rsidP="0076261D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784940">
            <w:rPr>
              <w:rFonts w:ascii="Arial" w:hAnsi="Arial" w:cs="Arial"/>
              <w:sz w:val="20"/>
            </w:rPr>
            <w:t xml:space="preserve">ul. </w:t>
          </w:r>
          <w:r w:rsidR="00D353A8" w:rsidRPr="00784940">
            <w:rPr>
              <w:rFonts w:ascii="Arial" w:hAnsi="Arial" w:cs="Arial"/>
              <w:sz w:val="20"/>
            </w:rPr>
            <w:t>Bierutowska 57-59</w:t>
          </w:r>
        </w:p>
        <w:p w14:paraId="2A5E6A68" w14:textId="77777777" w:rsidR="00D1370B" w:rsidRDefault="00D353A8" w:rsidP="0076261D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51-317</w:t>
          </w:r>
          <w:r w:rsidR="0076261D">
            <w:rPr>
              <w:rFonts w:ascii="Arial" w:hAnsi="Arial" w:cs="Arial"/>
              <w:sz w:val="20"/>
              <w:lang w:val="en-US"/>
            </w:rPr>
            <w:t xml:space="preserve"> </w:t>
          </w:r>
          <w:proofErr w:type="spellStart"/>
          <w:r w:rsidR="0076261D">
            <w:rPr>
              <w:rFonts w:ascii="Arial" w:hAnsi="Arial" w:cs="Arial"/>
              <w:sz w:val="20"/>
              <w:lang w:val="en-US"/>
            </w:rPr>
            <w:t>Wrocław</w:t>
          </w:r>
          <w:proofErr w:type="spellEnd"/>
        </w:p>
      </w:tc>
      <w:tc>
        <w:tcPr>
          <w:tcW w:w="4536" w:type="dxa"/>
          <w:gridSpan w:val="4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69" w14:textId="12703B33" w:rsidR="00D1370B" w:rsidRPr="00846262" w:rsidRDefault="00D1370B" w:rsidP="00D1370B">
          <w:pPr>
            <w:pStyle w:val="Footer"/>
            <w:jc w:val="center"/>
            <w:rPr>
              <w:rFonts w:ascii="Arial" w:eastAsia="Times New Roman" w:hAnsi="Arial" w:cs="Arial"/>
              <w:b/>
              <w:szCs w:val="18"/>
            </w:rPr>
          </w:pPr>
          <w:r w:rsidRPr="00846262">
            <w:rPr>
              <w:rFonts w:ascii="Arial" w:eastAsia="Times New Roman" w:hAnsi="Arial" w:cs="Arial"/>
              <w:b/>
              <w:szCs w:val="18"/>
            </w:rPr>
            <w:t xml:space="preserve">DZIAŁ </w:t>
          </w:r>
          <w:r w:rsidR="00200D91">
            <w:rPr>
              <w:rFonts w:ascii="Arial" w:eastAsia="Times New Roman" w:hAnsi="Arial" w:cs="Arial"/>
              <w:b/>
              <w:szCs w:val="18"/>
            </w:rPr>
            <w:t>KONTROLI JAKOŚCI</w:t>
          </w:r>
        </w:p>
      </w:tc>
    </w:tr>
    <w:tr w:rsidR="00D1370B" w14:paraId="2A5E6A6C" w14:textId="77777777">
      <w:trPr>
        <w:trHeight w:val="850"/>
      </w:trPr>
      <w:tc>
        <w:tcPr>
          <w:tcW w:w="9072" w:type="dxa"/>
          <w:gridSpan w:val="7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6B" w14:textId="627B4AA5" w:rsidR="00D1370B" w:rsidRPr="001B7593" w:rsidRDefault="00D1370B" w:rsidP="00D1370B">
          <w:pPr>
            <w:spacing w:after="0"/>
            <w:jc w:val="center"/>
          </w:pPr>
          <w:r w:rsidRPr="001B7593">
            <w:rPr>
              <w:rFonts w:ascii="Arial" w:hAnsi="Arial" w:cs="Arial"/>
              <w:sz w:val="28"/>
            </w:rPr>
            <w:t>„</w:t>
          </w:r>
          <w:r w:rsidR="005220E8">
            <w:rPr>
              <w:rFonts w:ascii="Arial" w:hAnsi="Arial" w:cs="Arial"/>
              <w:sz w:val="28"/>
            </w:rPr>
            <w:t xml:space="preserve">ZASADY </w:t>
          </w:r>
          <w:del w:id="67" w:author="Andrzej Kowalczyk" w:date="2023-08-02T09:45:00Z">
            <w:r w:rsidR="005220E8">
              <w:rPr>
                <w:rFonts w:ascii="Arial" w:hAnsi="Arial" w:cs="Arial"/>
                <w:sz w:val="28"/>
              </w:rPr>
              <w:delText>BADANIA MOFROLOGII KOMÓREK PRODUKTÓW PK/CM-1 ORAZ PK/</w:delText>
            </w:r>
            <w:r w:rsidR="006746C8">
              <w:rPr>
                <w:rFonts w:ascii="Arial" w:hAnsi="Arial" w:cs="Arial"/>
                <w:sz w:val="28"/>
              </w:rPr>
              <w:delText xml:space="preserve">EM-1, </w:delText>
            </w:r>
          </w:del>
          <w:r w:rsidR="006746C8">
            <w:rPr>
              <w:rFonts w:ascii="Arial" w:hAnsi="Arial" w:cs="Arial"/>
              <w:sz w:val="28"/>
            </w:rPr>
            <w:t>BADANIA CZASU PODWOJENIA POPULACJI ORAZ BADANIA CYKLU KOMÓRKOWEGO</w:t>
          </w:r>
          <w:r w:rsidRPr="001B7593">
            <w:rPr>
              <w:rFonts w:ascii="Arial" w:hAnsi="Arial" w:cs="Arial"/>
              <w:sz w:val="28"/>
            </w:rPr>
            <w:t>”</w:t>
          </w:r>
        </w:p>
      </w:tc>
    </w:tr>
    <w:tr w:rsidR="00D1370B" w14:paraId="2A5E6A71" w14:textId="77777777">
      <w:trPr>
        <w:trHeight w:val="253"/>
      </w:trPr>
      <w:tc>
        <w:tcPr>
          <w:tcW w:w="269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5E6A6D" w14:textId="77777777" w:rsidR="00D1370B" w:rsidRPr="006A69BC" w:rsidRDefault="00D1370B" w:rsidP="00D1370B">
          <w:pPr>
            <w:spacing w:after="0"/>
            <w:rPr>
              <w:rFonts w:ascii="Arial" w:hAnsi="Arial" w:cs="Arial"/>
              <w:b/>
              <w:sz w:val="20"/>
              <w:lang w:val="en-US"/>
            </w:rPr>
          </w:pPr>
          <w:r>
            <w:rPr>
              <w:rFonts w:ascii="Arial" w:hAnsi="Arial" w:cs="Arial"/>
              <w:b/>
              <w:sz w:val="20"/>
              <w:lang w:val="en-US"/>
            </w:rPr>
            <w:t>DATA WEJŚCIA W ŻYCIE</w:t>
          </w:r>
        </w:p>
      </w:tc>
      <w:tc>
        <w:tcPr>
          <w:tcW w:w="141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6E" w14:textId="6FE39F61" w:rsidR="00D1370B" w:rsidRDefault="00D1370B" w:rsidP="00D1370B">
          <w:pPr>
            <w:spacing w:after="0"/>
            <w:jc w:val="center"/>
            <w:rPr>
              <w:rFonts w:ascii="Arial" w:hAnsi="Arial" w:cs="Arial"/>
              <w:b/>
              <w:sz w:val="20"/>
              <w:lang w:val="en-US"/>
            </w:rPr>
          </w:pPr>
        </w:p>
      </w:tc>
      <w:tc>
        <w:tcPr>
          <w:tcW w:w="2126" w:type="dxa"/>
          <w:gridSpan w:val="3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5E6A6F" w14:textId="77777777" w:rsidR="00D1370B" w:rsidRPr="006A69BC" w:rsidRDefault="00D1370B" w:rsidP="00D1370B">
          <w:pPr>
            <w:spacing w:after="0"/>
            <w:jc w:val="center"/>
            <w:rPr>
              <w:rFonts w:ascii="Arial" w:hAnsi="Arial" w:cs="Arial"/>
              <w:b/>
              <w:sz w:val="20"/>
              <w:lang w:val="en-US"/>
            </w:rPr>
          </w:pPr>
          <w:r w:rsidRPr="00E872F2">
            <w:rPr>
              <w:rFonts w:ascii="Arial" w:hAnsi="Arial" w:cs="Arial"/>
              <w:b/>
              <w:sz w:val="20"/>
              <w:lang w:val="en-US"/>
            </w:rPr>
            <w:t>STATUS</w:t>
          </w:r>
        </w:p>
      </w:tc>
      <w:tc>
        <w:tcPr>
          <w:tcW w:w="283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5E6A70" w14:textId="77777777" w:rsidR="00D1370B" w:rsidRDefault="00D1370B" w:rsidP="00D1370B">
          <w:pPr>
            <w:spacing w:after="0"/>
            <w:jc w:val="center"/>
            <w:rPr>
              <w:rFonts w:ascii="Arial" w:hAnsi="Arial" w:cs="Arial"/>
              <w:b/>
              <w:sz w:val="20"/>
              <w:lang w:val="en-US"/>
            </w:rPr>
          </w:pPr>
        </w:p>
      </w:tc>
    </w:tr>
  </w:tbl>
  <w:p w14:paraId="2A5E6A72" w14:textId="77777777" w:rsidR="00846262" w:rsidRDefault="00846262" w:rsidP="006A69BC">
    <w:pPr>
      <w:pStyle w:val="Header"/>
      <w:pBdr>
        <w:bottom w:val="single" w:sz="4" w:space="1" w:color="00F28A"/>
      </w:pBd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5E6A87" wp14:editId="2A5E6A88">
              <wp:simplePos x="0" y="0"/>
              <wp:positionH relativeFrom="margin">
                <wp:posOffset>5250183</wp:posOffset>
              </wp:positionH>
              <wp:positionV relativeFrom="margin">
                <wp:posOffset>-523878</wp:posOffset>
              </wp:positionV>
              <wp:extent cx="786768" cy="2183130"/>
              <wp:effectExtent l="0" t="0" r="0" b="762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8" cy="218313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2A5E6A8D" w14:textId="77777777" w:rsidR="00846262" w:rsidRDefault="00846262">
                          <w:pPr>
                            <w:pStyle w:val="Footer"/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5E6A87" id="Prostokąt 2" o:spid="_x0000_s1029" style="position:absolute;margin-left:413.4pt;margin-top:-41.25pt;width:61.95pt;height:171.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" filled="f" stroked="f">
              <v:textbox style="mso-fit-shape-to-text:t">
                <w:txbxContent>
                  <w:p w14:paraId="2A5E6A8D" w14:textId="77777777" w:rsidR="00846262" w:rsidRDefault="00846262">
                    <w:pPr>
                      <w:pStyle w:val="Foo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6FB47" w14:textId="77777777" w:rsidR="00AE517C" w:rsidRDefault="00AE5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BAD"/>
    <w:multiLevelType w:val="hybridMultilevel"/>
    <w:tmpl w:val="A71EAF4E"/>
    <w:lvl w:ilvl="0" w:tplc="E29AE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1C1A"/>
    <w:multiLevelType w:val="multilevel"/>
    <w:tmpl w:val="733C3DF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5E9B2DE5"/>
    <w:multiLevelType w:val="multilevel"/>
    <w:tmpl w:val="C2C0E0EA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2564C8C"/>
    <w:multiLevelType w:val="hybridMultilevel"/>
    <w:tmpl w:val="98104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23833"/>
    <w:multiLevelType w:val="multilevel"/>
    <w:tmpl w:val="91DAEB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5351">
    <w:abstractNumId w:val="4"/>
  </w:num>
  <w:num w:numId="2" w16cid:durableId="1449814145">
    <w:abstractNumId w:val="1"/>
  </w:num>
  <w:num w:numId="3" w16cid:durableId="178205099">
    <w:abstractNumId w:val="2"/>
  </w:num>
  <w:num w:numId="4" w16cid:durableId="858354880">
    <w:abstractNumId w:val="0"/>
  </w:num>
  <w:num w:numId="5" w16cid:durableId="51192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CF"/>
    <w:rsid w:val="00005F29"/>
    <w:rsid w:val="00007C80"/>
    <w:rsid w:val="000129D0"/>
    <w:rsid w:val="000408C5"/>
    <w:rsid w:val="00094010"/>
    <w:rsid w:val="000A0DE0"/>
    <w:rsid w:val="000E3E56"/>
    <w:rsid w:val="000F33AB"/>
    <w:rsid w:val="00100025"/>
    <w:rsid w:val="00151CAF"/>
    <w:rsid w:val="00165456"/>
    <w:rsid w:val="001B7593"/>
    <w:rsid w:val="001C124F"/>
    <w:rsid w:val="001D1263"/>
    <w:rsid w:val="001D56A6"/>
    <w:rsid w:val="001E665C"/>
    <w:rsid w:val="001F36AF"/>
    <w:rsid w:val="00200D91"/>
    <w:rsid w:val="00226192"/>
    <w:rsid w:val="002627D7"/>
    <w:rsid w:val="002746DD"/>
    <w:rsid w:val="002B25D1"/>
    <w:rsid w:val="002D3212"/>
    <w:rsid w:val="002E75F6"/>
    <w:rsid w:val="00310A70"/>
    <w:rsid w:val="00313F87"/>
    <w:rsid w:val="0031479F"/>
    <w:rsid w:val="00360490"/>
    <w:rsid w:val="0036563E"/>
    <w:rsid w:val="00377388"/>
    <w:rsid w:val="00384F24"/>
    <w:rsid w:val="003A7A05"/>
    <w:rsid w:val="003B584A"/>
    <w:rsid w:val="0042712B"/>
    <w:rsid w:val="0044403F"/>
    <w:rsid w:val="00445990"/>
    <w:rsid w:val="004820CB"/>
    <w:rsid w:val="00511BCF"/>
    <w:rsid w:val="005220E8"/>
    <w:rsid w:val="00535BAB"/>
    <w:rsid w:val="00540492"/>
    <w:rsid w:val="00552DEF"/>
    <w:rsid w:val="005A6298"/>
    <w:rsid w:val="00631DD7"/>
    <w:rsid w:val="0067184B"/>
    <w:rsid w:val="006746C8"/>
    <w:rsid w:val="006924AE"/>
    <w:rsid w:val="00692559"/>
    <w:rsid w:val="00697848"/>
    <w:rsid w:val="00697B72"/>
    <w:rsid w:val="006A4935"/>
    <w:rsid w:val="006A69BC"/>
    <w:rsid w:val="0076261D"/>
    <w:rsid w:val="00784940"/>
    <w:rsid w:val="007B756E"/>
    <w:rsid w:val="00803303"/>
    <w:rsid w:val="00815A0B"/>
    <w:rsid w:val="008268EE"/>
    <w:rsid w:val="00846262"/>
    <w:rsid w:val="008D15E5"/>
    <w:rsid w:val="008D2DC5"/>
    <w:rsid w:val="008E71AB"/>
    <w:rsid w:val="00911E49"/>
    <w:rsid w:val="009155CF"/>
    <w:rsid w:val="009315E9"/>
    <w:rsid w:val="00983FF4"/>
    <w:rsid w:val="009B33EA"/>
    <w:rsid w:val="009D639B"/>
    <w:rsid w:val="00A26C4D"/>
    <w:rsid w:val="00AA0EA5"/>
    <w:rsid w:val="00AA7F3B"/>
    <w:rsid w:val="00AC6CE5"/>
    <w:rsid w:val="00AE517C"/>
    <w:rsid w:val="00AF5146"/>
    <w:rsid w:val="00B049FB"/>
    <w:rsid w:val="00B12A2E"/>
    <w:rsid w:val="00B72E43"/>
    <w:rsid w:val="00B76F4F"/>
    <w:rsid w:val="00B828B9"/>
    <w:rsid w:val="00BF7460"/>
    <w:rsid w:val="00C27535"/>
    <w:rsid w:val="00C2787C"/>
    <w:rsid w:val="00C55E82"/>
    <w:rsid w:val="00C846FB"/>
    <w:rsid w:val="00CB101F"/>
    <w:rsid w:val="00CE7E63"/>
    <w:rsid w:val="00CF56FF"/>
    <w:rsid w:val="00D07145"/>
    <w:rsid w:val="00D1370B"/>
    <w:rsid w:val="00D353A8"/>
    <w:rsid w:val="00D46D36"/>
    <w:rsid w:val="00D626E2"/>
    <w:rsid w:val="00D75496"/>
    <w:rsid w:val="00D80B48"/>
    <w:rsid w:val="00D944B7"/>
    <w:rsid w:val="00DD5DD7"/>
    <w:rsid w:val="00DD75DD"/>
    <w:rsid w:val="00DE6344"/>
    <w:rsid w:val="00E5601D"/>
    <w:rsid w:val="00E7073D"/>
    <w:rsid w:val="00E72D57"/>
    <w:rsid w:val="00EB3A83"/>
    <w:rsid w:val="00EC73BA"/>
    <w:rsid w:val="00F36C45"/>
    <w:rsid w:val="00F5570A"/>
    <w:rsid w:val="00FB62E2"/>
    <w:rsid w:val="00F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6A56"/>
  <w15:docId w15:val="{E0CB1320-6EDA-4ED8-88D2-44911A78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efaultParagraphFont"/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efaultParagraphFont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10A70"/>
    <w:pPr>
      <w:suppressAutoHyphens/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911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1E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1E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4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FF4"/>
    <w:pPr>
      <w:autoSpaceDN/>
      <w:spacing w:after="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28BC-BFEA-4838-ACD4-B56A84E0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1011</Words>
  <Characters>5766</Characters>
  <Application>Microsoft Office Word</Application>
  <DocSecurity>4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Wrzeszcz</dc:creator>
  <cp:keywords/>
  <dc:description/>
  <cp:lastModifiedBy>Maria Woldan</cp:lastModifiedBy>
  <cp:revision>44</cp:revision>
  <cp:lastPrinted>2019-04-19T18:32:00Z</cp:lastPrinted>
  <dcterms:created xsi:type="dcterms:W3CDTF">2023-08-02T16:20:00Z</dcterms:created>
  <dcterms:modified xsi:type="dcterms:W3CDTF">2023-08-02T17:24:00Z</dcterms:modified>
</cp:coreProperties>
</file>